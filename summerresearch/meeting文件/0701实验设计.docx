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30DB1" w14:textId="11DF17B0" w:rsidR="00F7424B" w:rsidRPr="00F7424B" w:rsidRDefault="00F7424B" w:rsidP="004D1FC9">
      <w:pPr>
        <w:ind w:left="420" w:hanging="420"/>
        <w:rPr>
          <w:b/>
        </w:rPr>
      </w:pPr>
      <w:r w:rsidRPr="00F7424B">
        <w:rPr>
          <w:rFonts w:hint="eastAsia"/>
          <w:b/>
        </w:rPr>
        <w:t>研究问题</w:t>
      </w:r>
    </w:p>
    <w:p w14:paraId="40876DD8" w14:textId="77777777" w:rsidR="004D1FC9" w:rsidRDefault="004D1FC9" w:rsidP="004D1FC9">
      <w:pPr>
        <w:pStyle w:val="a7"/>
        <w:numPr>
          <w:ilvl w:val="0"/>
          <w:numId w:val="1"/>
        </w:numPr>
        <w:ind w:firstLineChars="0"/>
      </w:pPr>
      <w:r>
        <w:t xml:space="preserve">Research </w:t>
      </w:r>
      <w:r>
        <w:rPr>
          <w:rFonts w:hint="eastAsia"/>
        </w:rPr>
        <w:t>Q</w:t>
      </w:r>
      <w:r>
        <w:t xml:space="preserve">uestion 1: </w:t>
      </w:r>
      <w:r w:rsidRPr="001C0F28">
        <w:t xml:space="preserve">Does showing the recommended </w:t>
      </w:r>
      <w:r>
        <w:t>search map</w:t>
      </w:r>
      <w:r w:rsidRPr="001C0F28">
        <w:t xml:space="preserve"> help improve the </w:t>
      </w:r>
      <w:r>
        <w:rPr>
          <w:rFonts w:hint="eastAsia"/>
        </w:rPr>
        <w:t>retrieval</w:t>
      </w:r>
      <w:r w:rsidRPr="001C0F28">
        <w:t xml:space="preserve"> quality of users</w:t>
      </w:r>
      <w:r>
        <w:t xml:space="preserve"> in an anonymous collaborative search platform</w:t>
      </w:r>
    </w:p>
    <w:p w14:paraId="268DC984" w14:textId="38F1AB8F" w:rsidR="004D1FC9" w:rsidRDefault="004D1FC9" w:rsidP="004D1FC9">
      <w:pPr>
        <w:pStyle w:val="a7"/>
        <w:numPr>
          <w:ilvl w:val="0"/>
          <w:numId w:val="1"/>
        </w:numPr>
        <w:ind w:firstLineChars="0"/>
      </w:pPr>
      <w:r>
        <w:t xml:space="preserve">Extended Research Question 1: How to display search </w:t>
      </w:r>
      <w:r>
        <w:rPr>
          <w:rFonts w:hint="eastAsia"/>
        </w:rPr>
        <w:t>trails</w:t>
      </w:r>
      <w:r>
        <w:t xml:space="preserve"> (display search map</w:t>
      </w:r>
      <w:r w:rsidR="008E4177">
        <w:t>s</w:t>
      </w:r>
      <w:r>
        <w:t xml:space="preserve"> </w:t>
      </w:r>
      <w:r>
        <w:rPr>
          <w:rFonts w:hint="eastAsia"/>
        </w:rPr>
        <w:t>directly</w:t>
      </w:r>
      <w:r>
        <w:t>/through rank and query recommendation display/both)</w:t>
      </w:r>
    </w:p>
    <w:p w14:paraId="68992D63" w14:textId="05BA8634" w:rsidR="004F76A4" w:rsidRPr="005106F8" w:rsidRDefault="004D1FC9" w:rsidP="00F7424B">
      <w:pPr>
        <w:pStyle w:val="a7"/>
        <w:numPr>
          <w:ilvl w:val="0"/>
          <w:numId w:val="1"/>
        </w:numPr>
        <w:ind w:firstLineChars="0"/>
      </w:pPr>
      <w:r>
        <w:t xml:space="preserve">Research </w:t>
      </w:r>
      <w:r>
        <w:rPr>
          <w:rFonts w:hint="eastAsia"/>
        </w:rPr>
        <w:t>Q</w:t>
      </w:r>
      <w:r>
        <w:t xml:space="preserve">uestion 2: How to collect user’s search </w:t>
      </w:r>
      <w:r>
        <w:rPr>
          <w:rFonts w:hint="eastAsia"/>
        </w:rPr>
        <w:t>trails</w:t>
      </w:r>
      <w:r>
        <w:t>: s</w:t>
      </w:r>
      <w:r w:rsidRPr="00833207">
        <w:t xml:space="preserve">how the user's own </w:t>
      </w:r>
      <w:r>
        <w:t xml:space="preserve">search </w:t>
      </w:r>
      <w:r>
        <w:rPr>
          <w:rFonts w:hint="eastAsia"/>
        </w:rPr>
        <w:t>trails</w:t>
      </w:r>
      <w:r>
        <w:t xml:space="preserve"> s</w:t>
      </w:r>
      <w:r w:rsidRPr="000C6750">
        <w:t>ynchronous</w:t>
      </w:r>
      <w:r>
        <w:t>ly</w:t>
      </w:r>
      <w:r w:rsidRPr="00833207">
        <w:t>, and the user can modify it</w:t>
      </w:r>
      <w:r>
        <w:t>, or</w:t>
      </w:r>
      <w:r w:rsidRPr="00833207">
        <w:t xml:space="preserve"> recording the user's path</w:t>
      </w:r>
      <w:r>
        <w:t xml:space="preserve"> </w:t>
      </w:r>
      <w:r w:rsidRPr="00833207">
        <w:t>implicitly</w:t>
      </w:r>
      <w:r>
        <w:t xml:space="preserve"> </w:t>
      </w:r>
      <w:r>
        <w:rPr>
          <w:rFonts w:hint="eastAsia"/>
        </w:rPr>
        <w:t>(</w:t>
      </w:r>
      <w:r>
        <w:t>s</w:t>
      </w:r>
      <w:r w:rsidRPr="00833207">
        <w:t xml:space="preserve">how the </w:t>
      </w:r>
      <w:r>
        <w:t xml:space="preserve">search </w:t>
      </w:r>
      <w:r>
        <w:rPr>
          <w:rFonts w:hint="eastAsia"/>
        </w:rPr>
        <w:t>trails</w:t>
      </w:r>
      <w:r w:rsidRPr="00833207">
        <w:t xml:space="preserve"> explicitly </w:t>
      </w:r>
      <w:r>
        <w:t>or</w:t>
      </w:r>
      <w:r w:rsidRPr="00833207">
        <w:t xml:space="preserve"> not explicitly</w:t>
      </w:r>
      <w:r>
        <w:t>)</w:t>
      </w:r>
    </w:p>
    <w:p w14:paraId="6E143579" w14:textId="056E916C" w:rsidR="004F76A4" w:rsidRPr="00F7424B" w:rsidRDefault="00F7424B">
      <w:pPr>
        <w:rPr>
          <w:b/>
        </w:rPr>
      </w:pPr>
      <w:r>
        <w:rPr>
          <w:rFonts w:hint="eastAsia"/>
          <w:b/>
        </w:rPr>
        <w:t>研究背景</w:t>
      </w:r>
    </w:p>
    <w:p w14:paraId="7643B707" w14:textId="0304F4AD" w:rsidR="004F76A4" w:rsidRDefault="00F7424B">
      <w:pPr>
        <w:rPr>
          <w:rFonts w:hint="eastAsia"/>
        </w:rPr>
      </w:pPr>
      <w:r>
        <w:tab/>
      </w:r>
      <w:ins w:id="0" w:author="杨 与" w:date="2020-07-01T10:02:00Z">
        <w:r w:rsidR="00346126">
          <w:rPr>
            <w:rFonts w:hint="eastAsia"/>
          </w:rPr>
          <w:t>托福</w:t>
        </w:r>
      </w:ins>
      <w:ins w:id="1" w:author="杨 与" w:date="2020-07-01T10:03:00Z">
        <w:r w:rsidR="00346126">
          <w:rPr>
            <w:rFonts w:hint="eastAsia"/>
          </w:rPr>
          <w:t>，</w:t>
        </w:r>
      </w:ins>
      <w:proofErr w:type="spellStart"/>
      <w:ins w:id="2" w:author="杨 与" w:date="2020-07-01T10:04:00Z">
        <w:r w:rsidR="00B63DBE">
          <w:rPr>
            <w:rFonts w:hint="eastAsia"/>
          </w:rPr>
          <w:t>gre</w:t>
        </w:r>
        <w:proofErr w:type="spellEnd"/>
        <w:r w:rsidR="00B63DBE">
          <w:rPr>
            <w:rFonts w:hint="eastAsia"/>
          </w:rPr>
          <w:t>的</w:t>
        </w:r>
      </w:ins>
      <w:ins w:id="3" w:author="杨 与" w:date="2020-07-01T10:53:00Z">
        <w:r w:rsidR="00EB4F46">
          <w:rPr>
            <w:rFonts w:hint="eastAsia"/>
          </w:rPr>
          <w:t>写作</w:t>
        </w:r>
      </w:ins>
      <w:bookmarkStart w:id="4" w:name="_GoBack"/>
      <w:bookmarkEnd w:id="4"/>
    </w:p>
    <w:p w14:paraId="13272EE0" w14:textId="27E3BCE3" w:rsidR="004F76A4" w:rsidRPr="00377C5C" w:rsidRDefault="004F76A4">
      <w:pPr>
        <w:rPr>
          <w:b/>
        </w:rPr>
      </w:pPr>
      <w:r w:rsidRPr="00377C5C">
        <w:rPr>
          <w:rFonts w:hint="eastAsia"/>
          <w:b/>
        </w:rPr>
        <w:t>研究方法</w:t>
      </w:r>
    </w:p>
    <w:p w14:paraId="315239CE" w14:textId="23C316B1" w:rsidR="00A92856" w:rsidRPr="00377C5C" w:rsidRDefault="00A92856" w:rsidP="001456E4">
      <w:pPr>
        <w:pStyle w:val="a7"/>
        <w:numPr>
          <w:ilvl w:val="0"/>
          <w:numId w:val="2"/>
        </w:numPr>
        <w:ind w:firstLineChars="0"/>
        <w:rPr>
          <w:b/>
        </w:rPr>
      </w:pPr>
      <w:r w:rsidRPr="00377C5C">
        <w:rPr>
          <w:rFonts w:hint="eastAsia"/>
          <w:b/>
        </w:rPr>
        <w:t>实验材料</w:t>
      </w:r>
    </w:p>
    <w:p w14:paraId="0E4A3828" w14:textId="1A2164D9" w:rsidR="00A92856" w:rsidRDefault="00A92856" w:rsidP="00377C5C">
      <w:pPr>
        <w:pStyle w:val="a7"/>
        <w:ind w:left="420" w:firstLineChars="0"/>
      </w:pPr>
      <w:r>
        <w:rPr>
          <w:rFonts w:hint="eastAsia"/>
        </w:rPr>
        <w:t>大量用户关心的话题，如</w:t>
      </w:r>
      <w:r>
        <w:rPr>
          <w:rFonts w:hint="eastAsia"/>
        </w:rPr>
        <w:t>covid-19</w:t>
      </w:r>
      <w:r>
        <w:rPr>
          <w:rFonts w:hint="eastAsia"/>
        </w:rPr>
        <w:t>，考虑使用</w:t>
      </w:r>
      <w:r>
        <w:t>TREC COVID search tasks</w:t>
      </w:r>
      <w:r>
        <w:rPr>
          <w:rFonts w:hint="eastAsia"/>
        </w:rPr>
        <w:t>，需要</w:t>
      </w:r>
      <w:r w:rsidR="00F7424B">
        <w:rPr>
          <w:rFonts w:hint="eastAsia"/>
        </w:rPr>
        <w:t>预先</w:t>
      </w:r>
      <w:r>
        <w:rPr>
          <w:rFonts w:hint="eastAsia"/>
        </w:rPr>
        <w:t>对任务进行分类（按照任务复杂度</w:t>
      </w:r>
      <w:r w:rsidR="00377C5C">
        <w:rPr>
          <w:rFonts w:hint="eastAsia"/>
        </w:rPr>
        <w:t>进行划分</w:t>
      </w:r>
      <w:r>
        <w:rPr>
          <w:rFonts w:hint="eastAsia"/>
        </w:rPr>
        <w:t>）</w:t>
      </w:r>
    </w:p>
    <w:p w14:paraId="637DE6E6" w14:textId="7A9DADE2" w:rsidR="00A92856" w:rsidRPr="00377C5C" w:rsidRDefault="001456E4" w:rsidP="00377C5C">
      <w:pPr>
        <w:pStyle w:val="a7"/>
        <w:numPr>
          <w:ilvl w:val="0"/>
          <w:numId w:val="2"/>
        </w:numPr>
        <w:ind w:firstLineChars="0"/>
        <w:rPr>
          <w:b/>
        </w:rPr>
      </w:pPr>
      <w:r w:rsidRPr="00377C5C">
        <w:rPr>
          <w:rFonts w:hint="eastAsia"/>
          <w:b/>
        </w:rPr>
        <w:t>实验设计</w:t>
      </w:r>
    </w:p>
    <w:p w14:paraId="704E9E15" w14:textId="1DB29C9C" w:rsidR="001456E4" w:rsidRDefault="001456E4" w:rsidP="00377C5C">
      <w:pPr>
        <w:pStyle w:val="a7"/>
        <w:ind w:left="420" w:firstLineChars="0"/>
      </w:pPr>
      <w:r>
        <w:rPr>
          <w:rFonts w:hint="eastAsia"/>
        </w:rPr>
        <w:t>设置实验组和对照组，实验组为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2</w:t>
      </w:r>
      <w:del w:id="5" w:author="杨 与" w:date="2020-07-01T08:58:00Z">
        <w:r w:rsidR="00377C5C" w:rsidDel="00E727D0">
          <w:rPr>
            <w:rFonts w:hint="eastAsia"/>
          </w:rPr>
          <w:delText>×</w:delText>
        </w:r>
        <w:r w:rsidR="00377C5C" w:rsidDel="00E727D0">
          <w:rPr>
            <w:rFonts w:hint="eastAsia"/>
          </w:rPr>
          <w:delText>4</w:delText>
        </w:r>
      </w:del>
      <w:r>
        <w:rPr>
          <w:rFonts w:hint="eastAsia"/>
        </w:rPr>
        <w:t>混合设计，自变量为路径推荐展示方法</w:t>
      </w:r>
      <w:r w:rsidR="009C1C53">
        <w:rPr>
          <w:rFonts w:hint="eastAsia"/>
        </w:rPr>
        <w:t>、</w:t>
      </w:r>
      <w:r>
        <w:rPr>
          <w:rFonts w:hint="eastAsia"/>
        </w:rPr>
        <w:t>路径</w:t>
      </w:r>
      <w:r w:rsidR="003E3572">
        <w:rPr>
          <w:rFonts w:hint="eastAsia"/>
        </w:rPr>
        <w:t>收集方法</w:t>
      </w:r>
      <w:r w:rsidR="009C1C53">
        <w:rPr>
          <w:rFonts w:hint="eastAsia"/>
        </w:rPr>
        <w:t>和任务复杂度</w:t>
      </w:r>
      <w:r w:rsidR="003E3572">
        <w:rPr>
          <w:rFonts w:hint="eastAsia"/>
        </w:rPr>
        <w:t>，</w:t>
      </w:r>
      <w:r w:rsidR="009C1C53">
        <w:rPr>
          <w:rFonts w:hint="eastAsia"/>
        </w:rPr>
        <w:t>其中，组间变量为路径推荐展示方法和路径收集方法，</w:t>
      </w:r>
      <w:del w:id="6" w:author="杨 与" w:date="2020-07-01T08:59:00Z">
        <w:r w:rsidR="009C1C53" w:rsidDel="00E727D0">
          <w:rPr>
            <w:rFonts w:hint="eastAsia"/>
          </w:rPr>
          <w:delText>组内变量为任务复杂度</w:delText>
        </w:r>
      </w:del>
      <w:r w:rsidR="009C1C53">
        <w:rPr>
          <w:rFonts w:hint="eastAsia"/>
        </w:rPr>
        <w:t>；</w:t>
      </w:r>
      <w:r w:rsidR="003E3572">
        <w:rPr>
          <w:rFonts w:hint="eastAsia"/>
        </w:rPr>
        <w:t>因变量为</w:t>
      </w:r>
      <w:r w:rsidR="00377C5C">
        <w:rPr>
          <w:rFonts w:hint="eastAsia"/>
        </w:rPr>
        <w:t>检索时间和</w:t>
      </w:r>
      <w:r w:rsidR="000C2549">
        <w:rPr>
          <w:rFonts w:hint="eastAsia"/>
        </w:rPr>
        <w:t>检索</w:t>
      </w:r>
      <w:r w:rsidR="00A92856">
        <w:rPr>
          <w:rFonts w:hint="eastAsia"/>
        </w:rPr>
        <w:t>结果</w:t>
      </w:r>
      <w:r w:rsidR="00377C5C">
        <w:rPr>
          <w:rFonts w:hint="eastAsia"/>
        </w:rPr>
        <w:t>质量</w:t>
      </w:r>
      <w:r w:rsidR="003E3572">
        <w:rPr>
          <w:rFonts w:hint="eastAsia"/>
        </w:rPr>
        <w:t>（</w:t>
      </w:r>
      <w:r w:rsidR="003E3572" w:rsidRPr="003E3572">
        <w:rPr>
          <w:rFonts w:hint="eastAsia"/>
        </w:rPr>
        <w:t>相关性、覆盖率、多样性、创新性、实用性</w:t>
      </w:r>
      <w:r w:rsidR="003E3572">
        <w:rPr>
          <w:rFonts w:hint="eastAsia"/>
        </w:rPr>
        <w:t>）</w:t>
      </w:r>
      <w:r w:rsidR="009C1C53">
        <w:rPr>
          <w:rFonts w:hint="eastAsia"/>
        </w:rPr>
        <w:t>。</w:t>
      </w:r>
    </w:p>
    <w:p w14:paraId="5D06A277" w14:textId="397DDB9F" w:rsidR="00E32A71" w:rsidRDefault="00E32A71" w:rsidP="00E32A7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实验组：使用路径推荐</w:t>
      </w:r>
      <w:r w:rsidR="001456E4">
        <w:rPr>
          <w:rFonts w:hint="eastAsia"/>
        </w:rPr>
        <w:t>（</w:t>
      </w:r>
      <w:r w:rsidR="001456E4">
        <w:rPr>
          <w:rFonts w:hint="eastAsia"/>
        </w:rPr>
        <w:t>2</w:t>
      </w:r>
      <w:r w:rsidR="001456E4">
        <w:rPr>
          <w:rFonts w:hint="eastAsia"/>
        </w:rPr>
        <w:t>×</w:t>
      </w:r>
      <w:r w:rsidR="001456E4">
        <w:rPr>
          <w:rFonts w:hint="eastAsia"/>
        </w:rPr>
        <w:t>2</w:t>
      </w:r>
      <w:del w:id="7" w:author="杨 与" w:date="2020-07-01T08:59:00Z">
        <w:r w:rsidR="00377C5C" w:rsidDel="00E727D0">
          <w:rPr>
            <w:rFonts w:hint="eastAsia"/>
          </w:rPr>
          <w:delText>×</w:delText>
        </w:r>
        <w:r w:rsidR="00377C5C" w:rsidDel="00E727D0">
          <w:rPr>
            <w:rFonts w:hint="eastAsia"/>
          </w:rPr>
          <w:delText>4</w:delText>
        </w:r>
      </w:del>
      <w:r w:rsidR="001456E4">
        <w:rPr>
          <w:rFonts w:hint="eastAsia"/>
        </w:rPr>
        <w:t>）</w:t>
      </w:r>
    </w:p>
    <w:p w14:paraId="4125CAFC" w14:textId="1A74260B" w:rsidR="00E32A71" w:rsidRDefault="001456E4" w:rsidP="001456E4">
      <w:pPr>
        <w:pStyle w:val="a7"/>
        <w:numPr>
          <w:ilvl w:val="2"/>
          <w:numId w:val="2"/>
        </w:numPr>
        <w:ind w:firstLineChars="0"/>
        <w:rPr>
          <w:ins w:id="8" w:author="杨 与" w:date="2020-07-01T09:29:00Z"/>
        </w:rPr>
      </w:pPr>
      <w:r>
        <w:rPr>
          <w:rFonts w:hint="eastAsia"/>
        </w:rPr>
        <w:t>路径推荐展示方法（</w:t>
      </w:r>
      <w:r w:rsidR="00E32A71">
        <w:rPr>
          <w:rFonts w:hint="eastAsia"/>
        </w:rPr>
        <w:t>直接</w:t>
      </w:r>
      <w:r>
        <w:rPr>
          <w:rFonts w:hint="eastAsia"/>
        </w:rPr>
        <w:t>展示路径推荐</w:t>
      </w:r>
      <w:r w:rsidR="00E32A71">
        <w:rPr>
          <w:rFonts w:hint="eastAsia"/>
        </w:rPr>
        <w:t>/</w:t>
      </w:r>
      <w:r w:rsidR="00E32A71">
        <w:rPr>
          <w:rFonts w:hint="eastAsia"/>
        </w:rPr>
        <w:t>通过排名和查询式推荐</w:t>
      </w:r>
      <w:r>
        <w:rPr>
          <w:rFonts w:hint="eastAsia"/>
        </w:rPr>
        <w:t>）</w:t>
      </w:r>
      <w:ins w:id="9" w:author="杨 与" w:date="2020-07-01T09:20:00Z">
        <w:r w:rsidR="00D55144">
          <w:rPr>
            <w:rFonts w:hint="eastAsia"/>
          </w:rPr>
          <w:t>：增加在页面上的停留时间</w:t>
        </w:r>
      </w:ins>
      <w:ins w:id="10" w:author="杨 与" w:date="2020-07-01T09:21:00Z">
        <w:r w:rsidR="00D55144">
          <w:rPr>
            <w:rFonts w:hint="eastAsia"/>
          </w:rPr>
          <w:t>，帮助用户进行决策</w:t>
        </w:r>
      </w:ins>
      <w:ins w:id="11" w:author="杨 与" w:date="2020-07-01T09:24:00Z">
        <w:r w:rsidR="00D55144">
          <w:rPr>
            <w:rFonts w:hint="eastAsia"/>
          </w:rPr>
          <w:t>（</w:t>
        </w:r>
        <w:r w:rsidR="00D55144">
          <w:rPr>
            <w:rFonts w:hint="eastAsia"/>
          </w:rPr>
          <w:t>query</w:t>
        </w:r>
        <w:r w:rsidR="00D55144">
          <w:rPr>
            <w:rFonts w:hint="eastAsia"/>
          </w:rPr>
          <w:t>和</w:t>
        </w:r>
      </w:ins>
      <w:ins w:id="12" w:author="杨 与" w:date="2020-07-01T09:25:00Z">
        <w:r w:rsidR="00D55144">
          <w:rPr>
            <w:rFonts w:hint="eastAsia"/>
          </w:rPr>
          <w:t>search</w:t>
        </w:r>
        <w:r w:rsidR="00D55144">
          <w:t xml:space="preserve"> </w:t>
        </w:r>
        <w:r w:rsidR="00D55144">
          <w:rPr>
            <w:rFonts w:hint="eastAsia"/>
          </w:rPr>
          <w:t>trail</w:t>
        </w:r>
        <w:r w:rsidR="00D55144">
          <w:rPr>
            <w:rFonts w:hint="eastAsia"/>
          </w:rPr>
          <w:t>之间的整合</w:t>
        </w:r>
      </w:ins>
      <w:ins w:id="13" w:author="杨 与" w:date="2020-07-01T09:24:00Z">
        <w:r w:rsidR="00D55144">
          <w:rPr>
            <w:rFonts w:hint="eastAsia"/>
          </w:rPr>
          <w:t>）</w:t>
        </w:r>
      </w:ins>
    </w:p>
    <w:p w14:paraId="74E43DB9" w14:textId="6251FCD5" w:rsidR="00D55144" w:rsidRDefault="00D55144" w:rsidP="001456E4">
      <w:pPr>
        <w:pStyle w:val="a7"/>
        <w:numPr>
          <w:ilvl w:val="2"/>
          <w:numId w:val="2"/>
        </w:numPr>
        <w:ind w:firstLineChars="0"/>
        <w:rPr>
          <w:ins w:id="14" w:author="杨 与" w:date="2020-07-01T09:29:00Z"/>
        </w:rPr>
      </w:pPr>
      <w:ins w:id="15" w:author="杨 与" w:date="2020-07-01T09:29:00Z">
        <w:r>
          <w:t>Q</w:t>
        </w:r>
        <w:r>
          <w:rPr>
            <w:rFonts w:hint="eastAsia"/>
          </w:rPr>
          <w:t>uery</w:t>
        </w:r>
        <w:r>
          <w:rPr>
            <w:rFonts w:hint="eastAsia"/>
          </w:rPr>
          <w:t>（</w:t>
        </w:r>
        <w:proofErr w:type="spellStart"/>
        <w:r>
          <w:rPr>
            <w:rFonts w:hint="eastAsia"/>
          </w:rPr>
          <w:t>query</w:t>
        </w:r>
        <w:proofErr w:type="spellEnd"/>
        <w:r>
          <w:t xml:space="preserve"> </w:t>
        </w:r>
        <w:r>
          <w:rPr>
            <w:rFonts w:hint="eastAsia"/>
          </w:rPr>
          <w:t>map</w:t>
        </w:r>
        <w:r>
          <w:rPr>
            <w:rFonts w:hint="eastAsia"/>
          </w:rPr>
          <w:t>和列表）</w:t>
        </w:r>
      </w:ins>
      <w:ins w:id="16" w:author="杨 与" w:date="2020-07-01T09:30:00Z">
        <w:r>
          <w:rPr>
            <w:rFonts w:hint="eastAsia"/>
          </w:rPr>
          <w:t>：需要和原来的搜索结果页面有所区别，</w:t>
        </w:r>
        <w:r w:rsidR="00CA15B3">
          <w:rPr>
            <w:rFonts w:hint="eastAsia"/>
          </w:rPr>
          <w:t>但是也要</w:t>
        </w:r>
      </w:ins>
      <w:ins w:id="17" w:author="杨 与" w:date="2020-07-01T09:31:00Z">
        <w:r w:rsidR="00CA15B3">
          <w:rPr>
            <w:rFonts w:hint="eastAsia"/>
          </w:rPr>
          <w:t>考虑用户的使用习惯</w:t>
        </w:r>
      </w:ins>
      <w:ins w:id="18" w:author="杨 与" w:date="2020-07-01T09:32:00Z">
        <w:r w:rsidR="00CA15B3">
          <w:rPr>
            <w:rFonts w:hint="eastAsia"/>
          </w:rPr>
          <w:t>，而且列表不告诉用户如何生成</w:t>
        </w:r>
      </w:ins>
      <w:ins w:id="19" w:author="杨 与" w:date="2020-07-01T09:34:00Z">
        <w:r w:rsidR="00CA15B3">
          <w:rPr>
            <w:rFonts w:hint="eastAsia"/>
          </w:rPr>
          <w:t>（列表</w:t>
        </w:r>
      </w:ins>
      <w:ins w:id="20" w:author="杨 与" w:date="2020-07-01T09:35:00Z">
        <w:r w:rsidR="00CA15B3">
          <w:rPr>
            <w:rFonts w:hint="eastAsia"/>
          </w:rPr>
          <w:t>如何生成，需要搜索引擎的搜索推荐</w:t>
        </w:r>
      </w:ins>
      <w:ins w:id="21" w:author="杨 与" w:date="2020-07-01T09:34:00Z">
        <w:r w:rsidR="00CA15B3">
          <w:rPr>
            <w:rFonts w:hint="eastAsia"/>
          </w:rPr>
          <w:t>）</w:t>
        </w:r>
      </w:ins>
      <w:ins w:id="22" w:author="杨 与" w:date="2020-07-01T09:36:00Z">
        <w:r w:rsidR="00CA15B3">
          <w:rPr>
            <w:rFonts w:hint="eastAsia"/>
          </w:rPr>
          <w:t>：可能原本的质量和</w:t>
        </w:r>
        <w:r w:rsidR="00CA15B3">
          <w:rPr>
            <w:rFonts w:hint="eastAsia"/>
          </w:rPr>
          <w:t>query</w:t>
        </w:r>
      </w:ins>
      <w:ins w:id="23" w:author="杨 与" w:date="2020-07-01T09:37:00Z">
        <w:r w:rsidR="00CA15B3">
          <w:t xml:space="preserve"> </w:t>
        </w:r>
      </w:ins>
      <w:ins w:id="24" w:author="杨 与" w:date="2020-07-01T09:36:00Z">
        <w:r w:rsidR="00CA15B3">
          <w:rPr>
            <w:rFonts w:hint="eastAsia"/>
          </w:rPr>
          <w:t>map</w:t>
        </w:r>
        <w:r w:rsidR="00CA15B3">
          <w:rPr>
            <w:rFonts w:hint="eastAsia"/>
          </w:rPr>
          <w:t>，</w:t>
        </w:r>
      </w:ins>
      <w:ins w:id="25" w:author="杨 与" w:date="2020-07-01T09:37:00Z">
        <w:r w:rsidR="00CA15B3">
          <w:rPr>
            <w:rFonts w:hint="eastAsia"/>
          </w:rPr>
          <w:t>所以和</w:t>
        </w:r>
        <w:r w:rsidR="00CA15B3">
          <w:rPr>
            <w:rFonts w:hint="eastAsia"/>
          </w:rPr>
          <w:t>query</w:t>
        </w:r>
        <w:r w:rsidR="00CA15B3">
          <w:t xml:space="preserve"> </w:t>
        </w:r>
        <w:r w:rsidR="00CA15B3">
          <w:rPr>
            <w:rFonts w:hint="eastAsia"/>
          </w:rPr>
          <w:t>map</w:t>
        </w:r>
        <w:r w:rsidR="00CA15B3">
          <w:rPr>
            <w:rFonts w:hint="eastAsia"/>
          </w:rPr>
          <w:t>的内容一样（控制变量）</w:t>
        </w:r>
      </w:ins>
    </w:p>
    <w:p w14:paraId="5F7450C9" w14:textId="2CE29605" w:rsidR="00D55144" w:rsidRDefault="00D55144" w:rsidP="001456E4">
      <w:pPr>
        <w:pStyle w:val="a7"/>
        <w:numPr>
          <w:ilvl w:val="2"/>
          <w:numId w:val="2"/>
        </w:numPr>
        <w:ind w:firstLineChars="0"/>
      </w:pPr>
      <w:ins w:id="26" w:author="杨 与" w:date="2020-07-01T09:29:00Z">
        <w:r>
          <w:rPr>
            <w:rFonts w:hint="eastAsia"/>
          </w:rPr>
          <w:t>搜索结果（干扰原来的和不干扰原来）</w:t>
        </w:r>
      </w:ins>
    </w:p>
    <w:p w14:paraId="179EEA20" w14:textId="3EFBFE8D" w:rsidR="001456E4" w:rsidRDefault="001456E4" w:rsidP="001456E4">
      <w:pPr>
        <w:pStyle w:val="a7"/>
        <w:numPr>
          <w:ilvl w:val="2"/>
          <w:numId w:val="2"/>
        </w:numPr>
        <w:ind w:firstLineChars="0"/>
        <w:rPr>
          <w:ins w:id="27" w:author="杨 与" w:date="2020-07-01T09:21:00Z"/>
        </w:rPr>
      </w:pPr>
      <w:r>
        <w:rPr>
          <w:rFonts w:hint="eastAsia"/>
        </w:rPr>
        <w:t>路径收集方法（展示自身路径且可以修改</w:t>
      </w:r>
      <w:r>
        <w:rPr>
          <w:rFonts w:hint="eastAsia"/>
        </w:rPr>
        <w:t>/</w:t>
      </w:r>
      <w:r>
        <w:rPr>
          <w:rFonts w:hint="eastAsia"/>
        </w:rPr>
        <w:t>不展示搜索路径）</w:t>
      </w:r>
    </w:p>
    <w:p w14:paraId="6461458E" w14:textId="2F56BA1F" w:rsidR="00D55144" w:rsidRDefault="00D55144" w:rsidP="001456E4">
      <w:pPr>
        <w:pStyle w:val="a7"/>
        <w:numPr>
          <w:ilvl w:val="2"/>
          <w:numId w:val="2"/>
        </w:numPr>
        <w:ind w:firstLineChars="0"/>
        <w:rPr>
          <w:ins w:id="28" w:author="杨 与" w:date="2020-07-01T09:23:00Z"/>
        </w:rPr>
      </w:pPr>
      <w:ins w:id="29" w:author="杨 与" w:date="2020-07-01T09:21:00Z">
        <w:r>
          <w:rPr>
            <w:rFonts w:hint="eastAsia"/>
          </w:rPr>
          <w:t>假如用户没有注意到路径搜集浮窗</w:t>
        </w:r>
      </w:ins>
      <w:ins w:id="30" w:author="杨 与" w:date="2020-07-01T09:22:00Z">
        <w:r>
          <w:rPr>
            <w:rFonts w:hint="eastAsia"/>
          </w:rPr>
          <w:t>，</w:t>
        </w:r>
      </w:ins>
      <w:ins w:id="31" w:author="杨 与" w:date="2020-07-01T09:23:00Z">
        <w:r>
          <w:rPr>
            <w:rFonts w:hint="eastAsia"/>
          </w:rPr>
          <w:t>就没有</w:t>
        </w:r>
      </w:ins>
      <w:ins w:id="32" w:author="杨 与" w:date="2020-07-01T09:22:00Z">
        <w:r>
          <w:rPr>
            <w:rFonts w:hint="eastAsia"/>
          </w:rPr>
          <w:t>编辑</w:t>
        </w:r>
        <w:r>
          <w:rPr>
            <w:rFonts w:hint="eastAsia"/>
          </w:rPr>
          <w:t>search</w:t>
        </w:r>
        <w:r>
          <w:t xml:space="preserve"> </w:t>
        </w:r>
        <w:r>
          <w:rPr>
            <w:rFonts w:hint="eastAsia"/>
          </w:rPr>
          <w:t>trail</w:t>
        </w:r>
      </w:ins>
      <w:ins w:id="33" w:author="杨 与" w:date="2020-07-01T09:23:00Z">
        <w:r>
          <w:rPr>
            <w:rFonts w:hint="eastAsia"/>
          </w:rPr>
          <w:t>，显示出来屏幕不够，但是用户可以自由形成自己的搜索路径</w:t>
        </w:r>
      </w:ins>
      <w:ins w:id="34" w:author="杨 与" w:date="2020-07-01T09:38:00Z">
        <w:r w:rsidR="00CA15B3">
          <w:rPr>
            <w:rFonts w:hint="eastAsia"/>
          </w:rPr>
          <w:t>，是不是一直显示在那里（路径</w:t>
        </w:r>
      </w:ins>
      <w:ins w:id="35" w:author="杨 与" w:date="2020-07-01T09:39:00Z">
        <w:r w:rsidR="00CA15B3">
          <w:rPr>
            <w:rFonts w:hint="eastAsia"/>
          </w:rPr>
          <w:t>用户编辑的时候需要尽量简单</w:t>
        </w:r>
      </w:ins>
      <w:ins w:id="36" w:author="杨 与" w:date="2020-07-01T09:38:00Z">
        <w:r w:rsidR="00CA15B3">
          <w:rPr>
            <w:rFonts w:hint="eastAsia"/>
          </w:rPr>
          <w:t>）</w:t>
        </w:r>
      </w:ins>
      <w:ins w:id="37" w:author="杨 与" w:date="2020-07-01T09:42:00Z">
        <w:r w:rsidR="00475093">
          <w:rPr>
            <w:rFonts w:hint="eastAsia"/>
          </w:rPr>
          <w:t>默认不显示和默认</w:t>
        </w:r>
        <w:proofErr w:type="gramStart"/>
        <w:r w:rsidR="00475093">
          <w:rPr>
            <w:rFonts w:hint="eastAsia"/>
          </w:rPr>
          <w:t>有弹窗需要</w:t>
        </w:r>
        <w:proofErr w:type="gramEnd"/>
        <w:r w:rsidR="00475093">
          <w:rPr>
            <w:rFonts w:hint="eastAsia"/>
          </w:rPr>
          <w:t>点一下</w:t>
        </w:r>
      </w:ins>
    </w:p>
    <w:p w14:paraId="387CFF42" w14:textId="7AA287DB" w:rsidR="00D55144" w:rsidRDefault="00D55144" w:rsidP="001456E4">
      <w:pPr>
        <w:pStyle w:val="a7"/>
        <w:numPr>
          <w:ilvl w:val="2"/>
          <w:numId w:val="2"/>
        </w:numPr>
        <w:ind w:firstLineChars="0"/>
      </w:pPr>
      <w:ins w:id="38" w:author="杨 与" w:date="2020-07-01T09:23:00Z">
        <w:r>
          <w:rPr>
            <w:rFonts w:hint="eastAsia"/>
          </w:rPr>
          <w:t>重复搜索页面</w:t>
        </w:r>
      </w:ins>
      <w:ins w:id="39" w:author="杨 与" w:date="2020-07-01T09:24:00Z">
        <w:r>
          <w:rPr>
            <w:rFonts w:hint="eastAsia"/>
          </w:rPr>
          <w:t>可能形成影响</w:t>
        </w:r>
      </w:ins>
    </w:p>
    <w:p w14:paraId="464F93F3" w14:textId="6C44FC1D" w:rsidR="00A92856" w:rsidDel="00E727D0" w:rsidRDefault="00A92856" w:rsidP="001456E4">
      <w:pPr>
        <w:pStyle w:val="a7"/>
        <w:numPr>
          <w:ilvl w:val="2"/>
          <w:numId w:val="2"/>
        </w:numPr>
        <w:ind w:firstLineChars="0"/>
        <w:rPr>
          <w:del w:id="40" w:author="杨 与" w:date="2020-07-01T08:59:00Z"/>
        </w:rPr>
      </w:pPr>
      <w:del w:id="41" w:author="杨 与" w:date="2020-07-01T08:59:00Z">
        <w:r w:rsidDel="00E727D0">
          <w:rPr>
            <w:rFonts w:hint="eastAsia"/>
          </w:rPr>
          <w:delText>任务复杂度</w:delText>
        </w:r>
        <w:r w:rsidR="00377C5C" w:rsidDel="00E727D0">
          <w:rPr>
            <w:rFonts w:hint="eastAsia"/>
          </w:rPr>
          <w:delText>（无特定项目和维度</w:delText>
        </w:r>
        <w:r w:rsidR="00377C5C" w:rsidDel="00E727D0">
          <w:rPr>
            <w:rFonts w:hint="eastAsia"/>
          </w:rPr>
          <w:delText>/</w:delText>
        </w:r>
        <w:r w:rsidR="00377C5C" w:rsidDel="00E727D0">
          <w:rPr>
            <w:rFonts w:hint="eastAsia"/>
          </w:rPr>
          <w:delText>特定项目</w:delText>
        </w:r>
        <w:r w:rsidR="00377C5C" w:rsidDel="00E727D0">
          <w:rPr>
            <w:rFonts w:hint="eastAsia"/>
          </w:rPr>
          <w:delText>/</w:delText>
        </w:r>
        <w:r w:rsidR="00377C5C" w:rsidDel="00E727D0">
          <w:rPr>
            <w:rFonts w:hint="eastAsia"/>
          </w:rPr>
          <w:delText>特定维度</w:delText>
        </w:r>
        <w:r w:rsidR="00377C5C" w:rsidDel="00E727D0">
          <w:rPr>
            <w:rFonts w:hint="eastAsia"/>
          </w:rPr>
          <w:delText>/</w:delText>
        </w:r>
        <w:r w:rsidR="00377C5C" w:rsidDel="00E727D0">
          <w:rPr>
            <w:rFonts w:hint="eastAsia"/>
          </w:rPr>
          <w:delText>特定项目和维度</w:delText>
        </w:r>
        <w:r w:rsidR="00F7424B" w:rsidDel="00E727D0">
          <w:rPr>
            <w:rStyle w:val="aa"/>
          </w:rPr>
          <w:footnoteReference w:id="1"/>
        </w:r>
        <w:r w:rsidR="00377C5C" w:rsidDel="00E727D0">
          <w:rPr>
            <w:rFonts w:hint="eastAsia"/>
          </w:rPr>
          <w:delText>）</w:delText>
        </w:r>
      </w:del>
      <w:ins w:id="44" w:author="杨 与" w:date="2020-07-01T09:42:00Z">
        <w:r w:rsidR="00475093">
          <w:rPr>
            <w:rFonts w:hint="eastAsia"/>
          </w:rPr>
          <w:t>：交互式检索的文章</w:t>
        </w:r>
      </w:ins>
      <w:ins w:id="45" w:author="杨 与" w:date="2020-07-01T09:44:00Z">
        <w:r w:rsidR="00475093">
          <w:rPr>
            <w:rFonts w:hint="eastAsia"/>
          </w:rPr>
          <w:t>，没有准确测量方法</w:t>
        </w:r>
      </w:ins>
    </w:p>
    <w:p w14:paraId="1BD3C0E5" w14:textId="77ECD621" w:rsidR="00E727D0" w:rsidRDefault="00E727D0" w:rsidP="00475093">
      <w:pPr>
        <w:pStyle w:val="a7"/>
        <w:numPr>
          <w:ilvl w:val="2"/>
          <w:numId w:val="2"/>
        </w:numPr>
        <w:ind w:firstLineChars="0"/>
        <w:rPr>
          <w:ins w:id="46" w:author="杨 与" w:date="2020-07-01T09:06:00Z"/>
          <w:rFonts w:hint="eastAsia"/>
        </w:rPr>
      </w:pPr>
    </w:p>
    <w:p w14:paraId="2FEEEEB6" w14:textId="4A023143" w:rsidR="00E32A71" w:rsidRDefault="00E32A71" w:rsidP="00E32A71">
      <w:pPr>
        <w:pStyle w:val="a7"/>
        <w:numPr>
          <w:ilvl w:val="1"/>
          <w:numId w:val="2"/>
        </w:numPr>
        <w:ind w:firstLineChars="0"/>
        <w:rPr>
          <w:ins w:id="47" w:author="杨 与" w:date="2020-07-01T08:59:00Z"/>
        </w:rPr>
      </w:pPr>
      <w:r>
        <w:rPr>
          <w:rFonts w:hint="eastAsia"/>
        </w:rPr>
        <w:t>对照组：不使用路径推荐</w:t>
      </w:r>
      <w:ins w:id="48" w:author="杨 与" w:date="2020-07-01T09:45:00Z">
        <w:r w:rsidR="00475093">
          <w:rPr>
            <w:rFonts w:hint="eastAsia"/>
          </w:rPr>
          <w:t>（对照组直接</w:t>
        </w:r>
      </w:ins>
      <w:ins w:id="49" w:author="杨 与" w:date="2020-07-01T09:46:00Z">
        <w:r w:rsidR="00475093">
          <w:rPr>
            <w:rFonts w:hint="eastAsia"/>
          </w:rPr>
          <w:t>放到里面</w:t>
        </w:r>
      </w:ins>
      <w:ins w:id="50" w:author="杨 与" w:date="2020-07-01T09:45:00Z">
        <w:r w:rsidR="00475093">
          <w:rPr>
            <w:rFonts w:hint="eastAsia"/>
          </w:rPr>
          <w:t>）</w:t>
        </w:r>
      </w:ins>
    </w:p>
    <w:p w14:paraId="66BECA42" w14:textId="24A9E5D2" w:rsidR="00E727D0" w:rsidRDefault="00E727D0" w:rsidP="00E32A71">
      <w:pPr>
        <w:pStyle w:val="a7"/>
        <w:numPr>
          <w:ilvl w:val="1"/>
          <w:numId w:val="2"/>
        </w:numPr>
        <w:ind w:firstLineChars="0"/>
      </w:pPr>
      <w:ins w:id="51" w:author="杨 与" w:date="2020-07-01T08:59:00Z">
        <w:r>
          <w:rPr>
            <w:rFonts w:hint="eastAsia"/>
          </w:rPr>
          <w:t>实验可能要分期，需要先用对照组收集路径</w:t>
        </w:r>
      </w:ins>
    </w:p>
    <w:p w14:paraId="729C0D40" w14:textId="24E26336" w:rsidR="001A297D" w:rsidRDefault="001A297D" w:rsidP="003E3572">
      <w:pPr>
        <w:pStyle w:val="a7"/>
        <w:numPr>
          <w:ilvl w:val="0"/>
          <w:numId w:val="2"/>
        </w:numPr>
        <w:ind w:firstLineChars="0"/>
        <w:rPr>
          <w:ins w:id="52" w:author="杨 与" w:date="2020-07-01T09:00:00Z"/>
          <w:b/>
        </w:rPr>
      </w:pPr>
      <w:r w:rsidRPr="00377C5C">
        <w:rPr>
          <w:rFonts w:hint="eastAsia"/>
          <w:b/>
        </w:rPr>
        <w:t>实验</w:t>
      </w:r>
      <w:r w:rsidR="003E3572" w:rsidRPr="00377C5C">
        <w:rPr>
          <w:rFonts w:hint="eastAsia"/>
          <w:b/>
        </w:rPr>
        <w:t>流程</w:t>
      </w:r>
    </w:p>
    <w:p w14:paraId="1C04D1C1" w14:textId="07D05913" w:rsidR="00E727D0" w:rsidRDefault="00E727D0" w:rsidP="00E727D0">
      <w:pPr>
        <w:pStyle w:val="a7"/>
        <w:numPr>
          <w:ilvl w:val="1"/>
          <w:numId w:val="2"/>
        </w:numPr>
        <w:ind w:firstLineChars="0"/>
        <w:rPr>
          <w:b/>
        </w:rPr>
        <w:pPrChange w:id="53" w:author="杨 与" w:date="2020-07-01T09:00:00Z">
          <w:pPr>
            <w:pStyle w:val="a7"/>
            <w:numPr>
              <w:numId w:val="2"/>
            </w:numPr>
            <w:ind w:left="420" w:firstLineChars="0" w:hanging="420"/>
          </w:pPr>
        </w:pPrChange>
      </w:pPr>
      <w:ins w:id="54" w:author="杨 与" w:date="2020-07-01T09:00:00Z">
        <w:r>
          <w:rPr>
            <w:rFonts w:hint="eastAsia"/>
            <w:b/>
          </w:rPr>
          <w:t>先进行对照组实验</w:t>
        </w:r>
      </w:ins>
      <w:ins w:id="55" w:author="杨 与" w:date="2020-07-01T09:01:00Z">
        <w:r>
          <w:rPr>
            <w:rFonts w:hint="eastAsia"/>
            <w:b/>
          </w:rPr>
          <w:t>，收集用户的路径</w:t>
        </w:r>
      </w:ins>
    </w:p>
    <w:p w14:paraId="7BCA06AF" w14:textId="63732D56" w:rsidR="00AB3326" w:rsidRDefault="000C2549" w:rsidP="00AB3326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需不需要设置前后测问卷（变量参照表</w:t>
      </w:r>
      <w:r>
        <w:rPr>
          <w:rFonts w:hint="eastAsia"/>
        </w:rPr>
        <w:t>1</w:t>
      </w:r>
      <w:r>
        <w:rPr>
          <w:rFonts w:hint="eastAsia"/>
        </w:rPr>
        <w:t>）</w:t>
      </w:r>
      <w:ins w:id="56" w:author="杨 与" w:date="2020-07-01T09:48:00Z">
        <w:r w:rsidR="00475093">
          <w:rPr>
            <w:rFonts w:hint="eastAsia"/>
          </w:rPr>
          <w:t>：问一些比较常规的内容就好</w:t>
        </w:r>
      </w:ins>
      <w:ins w:id="57" w:author="杨 与" w:date="2020-07-01T09:49:00Z">
        <w:r w:rsidR="00475093">
          <w:rPr>
            <w:rFonts w:hint="eastAsia"/>
          </w:rPr>
          <w:t>，需要后测的时候（可以评价用户的搜索质量</w:t>
        </w:r>
      </w:ins>
      <w:ins w:id="58" w:author="杨 与" w:date="2020-07-01T09:50:00Z">
        <w:r w:rsidR="00AB3326">
          <w:rPr>
            <w:rFonts w:hint="eastAsia"/>
          </w:rPr>
          <w:t>，进行威胁</w:t>
        </w:r>
      </w:ins>
      <w:ins w:id="59" w:author="杨 与" w:date="2020-07-01T09:49:00Z">
        <w:r w:rsidR="00475093">
          <w:rPr>
            <w:rFonts w:hint="eastAsia"/>
          </w:rPr>
          <w:t>）</w:t>
        </w:r>
      </w:ins>
      <w:ins w:id="60" w:author="杨 与" w:date="2020-07-01T09:51:00Z">
        <w:r w:rsidR="00AB3326">
          <w:rPr>
            <w:rFonts w:hint="eastAsia"/>
          </w:rPr>
          <w:t>设计问答题进行测试</w:t>
        </w:r>
      </w:ins>
    </w:p>
    <w:p w14:paraId="580E2C18" w14:textId="77777777" w:rsidR="000C2549" w:rsidRDefault="000C2549" w:rsidP="000C2549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可以测量用户的相关知识基线，作为协变量</w:t>
      </w:r>
    </w:p>
    <w:p w14:paraId="32BE73F4" w14:textId="77777777" w:rsidR="000C2549" w:rsidRDefault="000C2549" w:rsidP="000C2549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可以测量用户的主观满意度，辅助衡量指标的正确性（可能出现用户搜索体验很好但是搜索质量不高的情况）</w:t>
      </w:r>
    </w:p>
    <w:p w14:paraId="4F732C4F" w14:textId="1F8DB8CF" w:rsidR="000C2549" w:rsidRDefault="000C2549" w:rsidP="000C254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实验开始后，被试①首先阅读任务要求，②随后</w:t>
      </w:r>
      <w:proofErr w:type="gramStart"/>
      <w:r>
        <w:rPr>
          <w:rFonts w:hint="eastAsia"/>
        </w:rPr>
        <w:t>完成前测问卷</w:t>
      </w:r>
      <w:proofErr w:type="gramEnd"/>
      <w:r>
        <w:rPr>
          <w:rFonts w:hint="eastAsia"/>
        </w:rPr>
        <w:t>，③再按照任务要求进行查找，④</w:t>
      </w:r>
      <w:r w:rsidRPr="00AB3326">
        <w:rPr>
          <w:rFonts w:hint="eastAsia"/>
          <w:u w:val="single"/>
          <w:rPrChange w:id="61" w:author="杨 与" w:date="2020-07-01T09:51:00Z">
            <w:rPr>
              <w:rFonts w:hint="eastAsia"/>
            </w:rPr>
          </w:rPrChange>
        </w:rPr>
        <w:t>并将查找结果进行提炼总结，按照任务要求写出简短的报告</w:t>
      </w:r>
      <w:ins w:id="62" w:author="杨 与" w:date="2020-07-01T09:51:00Z">
        <w:r w:rsidR="00AB3326">
          <w:rPr>
            <w:rFonts w:hint="eastAsia"/>
          </w:rPr>
          <w:t>（可以评价用户的搜索质量，进行威胁）</w:t>
        </w:r>
      </w:ins>
      <w:r>
        <w:rPr>
          <w:rFonts w:hint="eastAsia"/>
        </w:rPr>
        <w:t>，⑤最后完成后测问卷</w:t>
      </w:r>
      <w:del w:id="63" w:author="杨 与" w:date="2020-07-01T09:46:00Z">
        <w:r w:rsidDel="00475093">
          <w:rPr>
            <w:rFonts w:hint="eastAsia"/>
          </w:rPr>
          <w:delText>，完成一个任务为一个试次，每个被试需要完成四种类型的任务共四个试次。</w:delText>
        </w:r>
      </w:del>
      <w:ins w:id="64" w:author="杨 与" w:date="2020-07-01T09:46:00Z">
        <w:r w:rsidR="00475093">
          <w:rPr>
            <w:rFonts w:hint="eastAsia"/>
          </w:rPr>
          <w:t>每个用户只做一个任务就好</w:t>
        </w:r>
      </w:ins>
    </w:p>
    <w:p w14:paraId="4F333663" w14:textId="549F2FDB" w:rsidR="000C2549" w:rsidRDefault="000C2549" w:rsidP="000C2549">
      <w:pPr>
        <w:pStyle w:val="a7"/>
        <w:numPr>
          <w:ilvl w:val="1"/>
          <w:numId w:val="2"/>
        </w:numPr>
        <w:ind w:firstLineChars="0"/>
        <w:rPr>
          <w:ins w:id="65" w:author="杨 与" w:date="2020-07-01T09:52:00Z"/>
        </w:rPr>
      </w:pPr>
      <w:r>
        <w:rPr>
          <w:rFonts w:hint="eastAsia"/>
        </w:rPr>
        <w:t>记录被试的检索时间和检索结果，按照质量指标模型对检索结果进行搜索结果质量评估。（因变量能否加上“整理时间”，不同的方法对用户知识框架形成可能产生不同影响）</w:t>
      </w:r>
    </w:p>
    <w:p w14:paraId="79FBC8CF" w14:textId="4947ED07" w:rsidR="00AB3326" w:rsidRPr="000C2549" w:rsidRDefault="00AB3326" w:rsidP="000C2549">
      <w:pPr>
        <w:pStyle w:val="a7"/>
        <w:numPr>
          <w:ilvl w:val="1"/>
          <w:numId w:val="2"/>
        </w:numPr>
        <w:ind w:firstLineChars="0"/>
      </w:pPr>
      <w:ins w:id="66" w:author="杨 与" w:date="2020-07-01T09:52:00Z">
        <w:r>
          <w:rPr>
            <w:rFonts w:hint="eastAsia"/>
          </w:rPr>
          <w:t>需要计算</w:t>
        </w:r>
      </w:ins>
      <w:ins w:id="67" w:author="杨 与" w:date="2020-07-01T09:53:00Z">
        <w:r>
          <w:rPr>
            <w:rFonts w:hint="eastAsia"/>
          </w:rPr>
          <w:t>task</w:t>
        </w:r>
        <w:r>
          <w:rPr>
            <w:rFonts w:hint="eastAsia"/>
          </w:rPr>
          <w:t>所耗费的时间，需要设置完成的指标（时间限制）</w:t>
        </w:r>
      </w:ins>
      <w:ins w:id="68" w:author="杨 与" w:date="2020-07-01T09:54:00Z">
        <w:r>
          <w:rPr>
            <w:rFonts w:hint="eastAsia"/>
          </w:rPr>
          <w:t>，设置试验结束的按钮不要显示出来，尽量避免不认真的用户</w:t>
        </w:r>
      </w:ins>
    </w:p>
    <w:p w14:paraId="4EC5A6DF" w14:textId="3CB69506" w:rsidR="000C2549" w:rsidRPr="000C2549" w:rsidRDefault="000C2549" w:rsidP="000C2549">
      <w:pPr>
        <w:pStyle w:val="a7"/>
        <w:numPr>
          <w:ilvl w:val="0"/>
          <w:numId w:val="2"/>
        </w:numPr>
        <w:ind w:firstLineChars="0"/>
        <w:rPr>
          <w:b/>
        </w:rPr>
      </w:pPr>
      <w:r w:rsidRPr="000C2549">
        <w:rPr>
          <w:rFonts w:hint="eastAsia"/>
          <w:b/>
        </w:rPr>
        <w:t>下一步工作</w:t>
      </w:r>
    </w:p>
    <w:p w14:paraId="4DC6F634" w14:textId="675CF7F6" w:rsidR="00C16415" w:rsidRDefault="00C16415" w:rsidP="000C2549">
      <w:pPr>
        <w:pStyle w:val="a7"/>
        <w:numPr>
          <w:ilvl w:val="1"/>
          <w:numId w:val="2"/>
        </w:numPr>
        <w:ind w:firstLineChars="0"/>
        <w:rPr>
          <w:ins w:id="69" w:author="杨 与" w:date="2020-07-01T09:55:00Z"/>
        </w:rPr>
      </w:pPr>
      <w:r>
        <w:rPr>
          <w:rFonts w:hint="eastAsia"/>
        </w:rPr>
        <w:t>系统设计开发</w:t>
      </w:r>
    </w:p>
    <w:p w14:paraId="74A19113" w14:textId="2C09B4F8" w:rsidR="00AB3326" w:rsidRDefault="00AB3326" w:rsidP="000C2549">
      <w:pPr>
        <w:pStyle w:val="a7"/>
        <w:numPr>
          <w:ilvl w:val="1"/>
          <w:numId w:val="2"/>
        </w:numPr>
        <w:ind w:firstLineChars="0"/>
        <w:rPr>
          <w:ins w:id="70" w:author="杨 与" w:date="2020-07-01T10:01:00Z"/>
        </w:rPr>
      </w:pPr>
      <w:ins w:id="71" w:author="杨 与" w:date="2020-07-01T09:56:00Z">
        <w:r>
          <w:rPr>
            <w:rFonts w:hint="eastAsia"/>
          </w:rPr>
          <w:t>搜索界面需要嵌在亚马逊的界面里</w:t>
        </w:r>
      </w:ins>
      <w:ins w:id="72" w:author="杨 与" w:date="2020-07-01T09:58:00Z">
        <w:r>
          <w:rPr>
            <w:rFonts w:hint="eastAsia"/>
          </w:rPr>
          <w:t>，我需要做前端设计，用</w:t>
        </w:r>
        <w:proofErr w:type="spellStart"/>
        <w:r>
          <w:rPr>
            <w:rFonts w:hint="eastAsia"/>
          </w:rPr>
          <w:t>bing</w:t>
        </w:r>
        <w:proofErr w:type="spellEnd"/>
        <w:r>
          <w:rPr>
            <w:rFonts w:hint="eastAsia"/>
          </w:rPr>
          <w:t>的</w:t>
        </w:r>
        <w:proofErr w:type="spellStart"/>
        <w:r>
          <w:rPr>
            <w:rFonts w:hint="eastAsia"/>
          </w:rPr>
          <w:t>api</w:t>
        </w:r>
        <w:proofErr w:type="spellEnd"/>
        <w:r>
          <w:rPr>
            <w:rFonts w:hint="eastAsia"/>
          </w:rPr>
          <w:t>，数据集是整个互联网</w:t>
        </w:r>
      </w:ins>
    </w:p>
    <w:p w14:paraId="0B7064CA" w14:textId="3E53E531" w:rsidR="00770A24" w:rsidRDefault="00770A24" w:rsidP="000C2549">
      <w:pPr>
        <w:pStyle w:val="a7"/>
        <w:numPr>
          <w:ilvl w:val="1"/>
          <w:numId w:val="2"/>
        </w:numPr>
        <w:ind w:firstLineChars="0"/>
      </w:pPr>
      <w:ins w:id="73" w:author="杨 与" w:date="2020-07-01T10:01:00Z">
        <w:r>
          <w:rPr>
            <w:rFonts w:hint="eastAsia"/>
          </w:rPr>
          <w:t>需要和</w:t>
        </w:r>
        <w:r>
          <w:rPr>
            <w:rFonts w:hint="eastAsia"/>
          </w:rPr>
          <w:t>Google</w:t>
        </w:r>
        <w:r>
          <w:rPr>
            <w:rFonts w:hint="eastAsia"/>
          </w:rPr>
          <w:t>的风格保持一致</w:t>
        </w:r>
      </w:ins>
    </w:p>
    <w:p w14:paraId="437FE6B7" w14:textId="15D2A9C0" w:rsidR="000C2549" w:rsidRDefault="00DA74D6" w:rsidP="000C254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对实验材料进行整理（任务设计）</w:t>
      </w:r>
    </w:p>
    <w:p w14:paraId="6243B8EA" w14:textId="23FC0182" w:rsidR="00C16415" w:rsidRPr="000C2549" w:rsidRDefault="00C16415" w:rsidP="00C1641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检索结果质量评价指标</w:t>
      </w:r>
    </w:p>
    <w:p w14:paraId="4112AADA" w14:textId="6CDBD6D6" w:rsidR="009C1C53" w:rsidRDefault="009C1C53" w:rsidP="009C1C53">
      <w:pPr>
        <w:pStyle w:val="ab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前后测变量</w:t>
      </w:r>
    </w:p>
    <w:p w14:paraId="1753DFBF" w14:textId="77777777" w:rsidR="001F27F9" w:rsidRDefault="001F27F9" w:rsidP="009C1C53">
      <w:pPr>
        <w:jc w:val="center"/>
      </w:pPr>
      <w:r w:rsidRPr="00CC19A5">
        <w:rPr>
          <w:noProof/>
        </w:rPr>
        <w:drawing>
          <wp:inline distT="0" distB="0" distL="0" distR="0" wp14:anchorId="14EDE503" wp14:editId="05776129">
            <wp:extent cx="2889250" cy="33262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553" cy="3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7439" w14:textId="6EFEFBD0" w:rsidR="00F7424B" w:rsidRPr="001F27F9" w:rsidRDefault="00F7424B" w:rsidP="001F27F9"/>
    <w:p w14:paraId="6E4FC5DA" w14:textId="1A9B47F6" w:rsidR="001A297D" w:rsidRPr="004F76A4" w:rsidRDefault="001A297D"/>
    <w:sectPr w:rsidR="001A297D" w:rsidRPr="004F7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798A6" w14:textId="77777777" w:rsidR="00B70F2E" w:rsidRDefault="00B70F2E" w:rsidP="004D1FC9">
      <w:r>
        <w:separator/>
      </w:r>
    </w:p>
  </w:endnote>
  <w:endnote w:type="continuationSeparator" w:id="0">
    <w:p w14:paraId="5D868453" w14:textId="77777777" w:rsidR="00B70F2E" w:rsidRDefault="00B70F2E" w:rsidP="004D1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219A2" w14:textId="77777777" w:rsidR="00B70F2E" w:rsidRDefault="00B70F2E" w:rsidP="004D1FC9">
      <w:r>
        <w:separator/>
      </w:r>
    </w:p>
  </w:footnote>
  <w:footnote w:type="continuationSeparator" w:id="0">
    <w:p w14:paraId="2EE9646A" w14:textId="77777777" w:rsidR="00B70F2E" w:rsidRDefault="00B70F2E" w:rsidP="004D1FC9">
      <w:r>
        <w:continuationSeparator/>
      </w:r>
    </w:p>
  </w:footnote>
  <w:footnote w:id="1">
    <w:p w14:paraId="128B19C5" w14:textId="281EB049" w:rsidR="00F7424B" w:rsidDel="00E727D0" w:rsidRDefault="00F7424B">
      <w:pPr>
        <w:pStyle w:val="a8"/>
        <w:rPr>
          <w:del w:id="42" w:author="杨 与" w:date="2020-07-01T08:59:00Z"/>
        </w:rPr>
      </w:pPr>
      <w:del w:id="43" w:author="杨 与" w:date="2020-07-01T08:59:00Z">
        <w:r w:rsidDel="00E727D0">
          <w:rPr>
            <w:rStyle w:val="aa"/>
          </w:rPr>
          <w:footnoteRef/>
        </w:r>
        <w:r w:rsidDel="00E727D0">
          <w:delText xml:space="preserve"> </w:delText>
        </w:r>
        <w:r w:rsidRPr="00DE13DE" w:rsidDel="00E727D0">
          <w:delText>Robert Capra and Jaime Arguello. 2019. Using Trails to Support Users with Tasks of Varying Scope. In SIGIR. ACM, 977–980</w:delText>
        </w:r>
      </w:del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35C1F"/>
    <w:multiLevelType w:val="hybridMultilevel"/>
    <w:tmpl w:val="A0100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B32EBC"/>
    <w:multiLevelType w:val="hybridMultilevel"/>
    <w:tmpl w:val="46186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杨 与">
    <w15:presenceInfo w15:providerId="Windows Live" w15:userId="c1b3783e1a6f0e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A8"/>
    <w:rsid w:val="00027A93"/>
    <w:rsid w:val="00071BFC"/>
    <w:rsid w:val="000C2549"/>
    <w:rsid w:val="001456E4"/>
    <w:rsid w:val="001A297D"/>
    <w:rsid w:val="001F27F9"/>
    <w:rsid w:val="00346126"/>
    <w:rsid w:val="00377C5C"/>
    <w:rsid w:val="003E3572"/>
    <w:rsid w:val="00453953"/>
    <w:rsid w:val="00475093"/>
    <w:rsid w:val="004D1FC9"/>
    <w:rsid w:val="004F76A4"/>
    <w:rsid w:val="0058174B"/>
    <w:rsid w:val="00592E42"/>
    <w:rsid w:val="00770A24"/>
    <w:rsid w:val="007D49F8"/>
    <w:rsid w:val="008D53D8"/>
    <w:rsid w:val="008E4177"/>
    <w:rsid w:val="00913AA8"/>
    <w:rsid w:val="00984FDB"/>
    <w:rsid w:val="009C1C53"/>
    <w:rsid w:val="00A92856"/>
    <w:rsid w:val="00AB3326"/>
    <w:rsid w:val="00B63DBE"/>
    <w:rsid w:val="00B70F2E"/>
    <w:rsid w:val="00BC5880"/>
    <w:rsid w:val="00C16415"/>
    <w:rsid w:val="00CA15B3"/>
    <w:rsid w:val="00D55144"/>
    <w:rsid w:val="00DA74D6"/>
    <w:rsid w:val="00E32A71"/>
    <w:rsid w:val="00E727D0"/>
    <w:rsid w:val="00EB4F46"/>
    <w:rsid w:val="00F7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92293"/>
  <w15:chartTrackingRefBased/>
  <w15:docId w15:val="{64836DE9-8BF0-4475-BFED-DDB6D701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F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FC9"/>
    <w:rPr>
      <w:sz w:val="18"/>
      <w:szCs w:val="18"/>
    </w:rPr>
  </w:style>
  <w:style w:type="paragraph" w:styleId="a7">
    <w:name w:val="List Paragraph"/>
    <w:basedOn w:val="a"/>
    <w:uiPriority w:val="34"/>
    <w:qFormat/>
    <w:rsid w:val="004D1FC9"/>
    <w:pPr>
      <w:ind w:firstLineChars="200" w:firstLine="420"/>
    </w:pPr>
    <w:rPr>
      <w:rFonts w:ascii="Times New Roman" w:eastAsia="宋体" w:hAnsi="Times New Roman"/>
    </w:rPr>
  </w:style>
  <w:style w:type="paragraph" w:styleId="a8">
    <w:name w:val="footnote text"/>
    <w:basedOn w:val="a"/>
    <w:link w:val="a9"/>
    <w:uiPriority w:val="99"/>
    <w:semiHidden/>
    <w:unhideWhenUsed/>
    <w:rsid w:val="00F7424B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F7424B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F7424B"/>
    <w:rPr>
      <w:vertAlign w:val="superscript"/>
    </w:rPr>
  </w:style>
  <w:style w:type="paragraph" w:styleId="ab">
    <w:name w:val="caption"/>
    <w:basedOn w:val="a"/>
    <w:next w:val="a"/>
    <w:uiPriority w:val="35"/>
    <w:semiHidden/>
    <w:unhideWhenUsed/>
    <w:qFormat/>
    <w:rsid w:val="009C1C53"/>
    <w:rPr>
      <w:rFonts w:asciiTheme="majorHAnsi" w:eastAsia="黑体" w:hAnsiTheme="majorHAnsi" w:cstheme="majorBidi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727D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72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DBE02-C275-4CAC-BCB8-9429542C5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与</dc:creator>
  <cp:keywords/>
  <dc:description/>
  <cp:lastModifiedBy>杨 与</cp:lastModifiedBy>
  <cp:revision>8</cp:revision>
  <dcterms:created xsi:type="dcterms:W3CDTF">2020-06-30T12:50:00Z</dcterms:created>
  <dcterms:modified xsi:type="dcterms:W3CDTF">2020-07-01T02:53:00Z</dcterms:modified>
</cp:coreProperties>
</file>