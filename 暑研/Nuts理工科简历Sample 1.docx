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BDD66" w14:textId="3E58E107" w:rsidR="00630216" w:rsidRDefault="009B060C" w:rsidP="007720FB">
      <w:pPr>
        <w:spacing w:line="0" w:lineRule="atLeast"/>
        <w:jc w:val="right"/>
        <w:rPr>
          <w:rFonts w:ascii="宋体" w:hAnsi="宋体"/>
          <w:b/>
          <w:szCs w:val="21"/>
        </w:rPr>
      </w:pPr>
      <w:del w:id="0" w:author="Shuo Liu" w:date="2019-03-06T14:38:00Z">
        <w:r w:rsidDel="00E42CCC">
          <w:rPr>
            <w:rFonts w:hint="eastAsia"/>
            <w:b/>
            <w:sz w:val="32"/>
          </w:rPr>
          <w:delText>Jiaying</w:delText>
        </w:r>
      </w:del>
      <w:proofErr w:type="spellStart"/>
      <w:ins w:id="1" w:author="Shuo Liu" w:date="2019-03-06T14:38:00Z">
        <w:r w:rsidR="00E42CCC">
          <w:rPr>
            <w:rFonts w:hint="eastAsia"/>
            <w:b/>
            <w:sz w:val="32"/>
          </w:rPr>
          <w:t>Xxxxxx</w:t>
        </w:r>
      </w:ins>
      <w:proofErr w:type="spellEnd"/>
      <w:r>
        <w:rPr>
          <w:rFonts w:hint="eastAsia"/>
          <w:b/>
          <w:sz w:val="32"/>
        </w:rPr>
        <w:t xml:space="preserve"> </w:t>
      </w:r>
      <w:ins w:id="2" w:author="Shuo Liu" w:date="2019-03-06T14:38:00Z">
        <w:r w:rsidR="00E42CCC">
          <w:rPr>
            <w:rFonts w:hint="eastAsia"/>
            <w:b/>
            <w:sz w:val="32"/>
          </w:rPr>
          <w:t>X</w:t>
        </w:r>
      </w:ins>
      <w:del w:id="3" w:author="Shuo Liu" w:date="2019-03-06T14:38:00Z">
        <w:r w:rsidDel="00E42CCC">
          <w:rPr>
            <w:rFonts w:hint="eastAsia"/>
            <w:b/>
            <w:sz w:val="32"/>
          </w:rPr>
          <w:delText>L</w:delText>
        </w:r>
      </w:del>
      <w:ins w:id="4" w:author="Shuo Liu" w:date="2019-03-06T14:38:00Z">
        <w:r w:rsidR="00E42CCC">
          <w:rPr>
            <w:rFonts w:hint="eastAsia"/>
            <w:b/>
            <w:sz w:val="32"/>
          </w:rPr>
          <w:t>x</w:t>
        </w:r>
      </w:ins>
      <w:del w:id="5" w:author="Shuo Liu" w:date="2019-03-06T14:38:00Z">
        <w:r w:rsidDel="00E42CCC">
          <w:rPr>
            <w:rFonts w:hint="eastAsia"/>
            <w:b/>
            <w:sz w:val="32"/>
          </w:rPr>
          <w:delText>i</w:delText>
        </w:r>
      </w:del>
    </w:p>
    <w:p w14:paraId="2E495D0F" w14:textId="77777777" w:rsidR="00FD244E" w:rsidRDefault="00FD244E">
      <w:pPr>
        <w:snapToGrid w:val="0"/>
        <w:spacing w:line="120" w:lineRule="exact"/>
        <w:jc w:val="right"/>
        <w:rPr>
          <w:sz w:val="20"/>
        </w:rPr>
        <w:pPrChange w:id="6" w:author="Shuo Liu" w:date="2017-11-30T10:44:00Z">
          <w:pPr>
            <w:snapToGrid w:val="0"/>
            <w:spacing w:line="0" w:lineRule="atLeast"/>
            <w:jc w:val="right"/>
          </w:pPr>
        </w:pPrChange>
      </w:pPr>
    </w:p>
    <w:p w14:paraId="4F83DB78" w14:textId="77777777" w:rsidR="00630216" w:rsidRDefault="009B060C">
      <w:pPr>
        <w:snapToGrid w:val="0"/>
        <w:spacing w:line="0" w:lineRule="atLeast"/>
        <w:jc w:val="right"/>
        <w:rPr>
          <w:sz w:val="20"/>
        </w:rPr>
      </w:pPr>
      <w:r>
        <w:rPr>
          <w:sz w:val="20"/>
        </w:rPr>
        <w:t xml:space="preserve">School of </w:t>
      </w:r>
      <w:r>
        <w:rPr>
          <w:rFonts w:hint="eastAsia"/>
          <w:sz w:val="20"/>
        </w:rPr>
        <w:t>Mathematical Sciences, Peking University</w:t>
      </w:r>
    </w:p>
    <w:p w14:paraId="10876E54" w14:textId="282816A9" w:rsidR="00630216" w:rsidRDefault="009B060C">
      <w:pPr>
        <w:snapToGrid w:val="0"/>
        <w:spacing w:line="0" w:lineRule="atLeast"/>
        <w:jc w:val="right"/>
        <w:rPr>
          <w:sz w:val="20"/>
        </w:rPr>
      </w:pPr>
      <w:r>
        <w:rPr>
          <w:rFonts w:hint="eastAsia"/>
          <w:sz w:val="20"/>
        </w:rPr>
        <w:t>+</w:t>
      </w:r>
      <w:r>
        <w:rPr>
          <w:sz w:val="20"/>
        </w:rPr>
        <w:t>86</w:t>
      </w:r>
      <w:r>
        <w:rPr>
          <w:rFonts w:hint="eastAsia"/>
          <w:sz w:val="20"/>
        </w:rPr>
        <w:t xml:space="preserve"> 1</w:t>
      </w:r>
      <w:ins w:id="7" w:author="Shuo Liu" w:date="2019-03-06T14:39:00Z">
        <w:r w:rsidR="00E42CCC">
          <w:rPr>
            <w:rFonts w:hint="eastAsia"/>
            <w:sz w:val="20"/>
          </w:rPr>
          <w:t>**********</w:t>
        </w:r>
      </w:ins>
      <w:del w:id="8" w:author="Shuo Liu" w:date="2019-03-06T14:39:00Z">
        <w:r w:rsidDel="00E42CCC">
          <w:rPr>
            <w:rFonts w:hint="eastAsia"/>
            <w:sz w:val="20"/>
          </w:rPr>
          <w:delText>8811783622</w:delText>
        </w:r>
      </w:del>
      <w:r>
        <w:rPr>
          <w:rFonts w:hint="eastAsia"/>
          <w:sz w:val="20"/>
        </w:rPr>
        <w:t xml:space="preserve"> | </w:t>
      </w:r>
      <w:ins w:id="9" w:author="Shuo Liu" w:date="2019-03-06T14:39:00Z">
        <w:r w:rsidR="00E42CCC">
          <w:rPr>
            <w:rFonts w:hint="eastAsia"/>
            <w:sz w:val="20"/>
          </w:rPr>
          <w:t>xxxxxxx</w:t>
        </w:r>
      </w:ins>
      <w:del w:id="10" w:author="Shuo Liu" w:date="2019-03-06T14:39:00Z">
        <w:r w:rsidR="00040F1C" w:rsidDel="00E42CCC">
          <w:fldChar w:fldCharType="begin"/>
        </w:r>
        <w:r w:rsidR="00040F1C" w:rsidDel="00E42CCC">
          <w:delInstrText xml:space="preserve"> HYPERLINK "mailto:xxxxxxxx@xxx.com" </w:delInstrText>
        </w:r>
        <w:r w:rsidR="00040F1C" w:rsidDel="00E42CCC">
          <w:fldChar w:fldCharType="separate"/>
        </w:r>
        <w:r w:rsidDel="00E42CCC">
          <w:rPr>
            <w:rFonts w:hint="eastAsia"/>
            <w:sz w:val="20"/>
          </w:rPr>
          <w:delText>jiayingli</w:delText>
        </w:r>
        <w:r w:rsidR="00040F1C" w:rsidDel="00E42CCC">
          <w:rPr>
            <w:sz w:val="20"/>
          </w:rPr>
          <w:fldChar w:fldCharType="end"/>
        </w:r>
      </w:del>
      <w:r>
        <w:rPr>
          <w:rFonts w:hint="eastAsia"/>
          <w:sz w:val="20"/>
        </w:rPr>
        <w:t>@pku.edu.cn</w:t>
      </w:r>
    </w:p>
    <w:p w14:paraId="36A036ED" w14:textId="77777777" w:rsidR="00630216" w:rsidRDefault="00630216">
      <w:pPr>
        <w:snapToGrid w:val="0"/>
        <w:spacing w:line="0" w:lineRule="atLeast"/>
        <w:jc w:val="right"/>
        <w:rPr>
          <w:sz w:val="20"/>
        </w:rPr>
      </w:pPr>
    </w:p>
    <w:p w14:paraId="3B67F498" w14:textId="77777777" w:rsidR="00630216" w:rsidRDefault="009B060C">
      <w:pPr>
        <w:pStyle w:val="2"/>
        <w:pBdr>
          <w:bottom w:val="single" w:sz="12" w:space="1" w:color="auto"/>
        </w:pBdr>
        <w:adjustRightInd w:val="0"/>
        <w:snapToGri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14:paraId="1E1F4489" w14:textId="77777777" w:rsidR="00630216" w:rsidRDefault="009B060C">
      <w:pPr>
        <w:spacing w:line="0" w:lineRule="atLeast"/>
        <w:jc w:val="left"/>
        <w:rPr>
          <w:sz w:val="20"/>
          <w:szCs w:val="20"/>
        </w:rPr>
      </w:pPr>
      <w:r>
        <w:rPr>
          <w:b/>
          <w:sz w:val="20"/>
          <w:szCs w:val="20"/>
        </w:rPr>
        <w:t>PEKING UNIVERSITY</w:t>
      </w:r>
      <w:r>
        <w:rPr>
          <w:rFonts w:hint="eastAsia"/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ab/>
        <w:t xml:space="preserve">                      </w:t>
      </w:r>
      <w:r>
        <w:rPr>
          <w:sz w:val="20"/>
          <w:szCs w:val="20"/>
        </w:rPr>
        <w:t>Beijing, China</w:t>
      </w:r>
      <w:r>
        <w:rPr>
          <w:rFonts w:hint="eastAsia"/>
          <w:sz w:val="20"/>
          <w:szCs w:val="20"/>
        </w:rPr>
        <w:t xml:space="preserve">               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</w:t>
      </w:r>
      <w:r w:rsidR="007720FB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09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20</w:t>
      </w:r>
      <w:r>
        <w:rPr>
          <w:rFonts w:hint="eastAsia"/>
          <w:sz w:val="20"/>
          <w:szCs w:val="20"/>
        </w:rPr>
        <w:t>14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>present</w:t>
      </w:r>
    </w:p>
    <w:p w14:paraId="30950307" w14:textId="77777777" w:rsidR="00630216" w:rsidRDefault="009B060C">
      <w:pPr>
        <w:spacing w:line="0" w:lineRule="atLeast"/>
        <w:jc w:val="left"/>
        <w:rPr>
          <w:bCs/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School of Mathematical Sciences</w:t>
      </w:r>
    </w:p>
    <w:p w14:paraId="5FA1F36A" w14:textId="77777777" w:rsidR="005617FB" w:rsidRPr="007720FB" w:rsidRDefault="009B060C" w:rsidP="009D75CD">
      <w:pPr>
        <w:numPr>
          <w:ilvl w:val="0"/>
          <w:numId w:val="1"/>
        </w:numPr>
        <w:spacing w:line="0" w:lineRule="atLeast"/>
        <w:ind w:left="0" w:firstLine="0"/>
        <w:jc w:val="left"/>
        <w:rPr>
          <w:rFonts w:asciiTheme="minorHAnsi"/>
          <w:sz w:val="20"/>
        </w:rPr>
      </w:pPr>
      <w:bookmarkStart w:id="11" w:name="OLE_LINK4"/>
      <w:bookmarkStart w:id="12" w:name="OLE_LINK3"/>
      <w:r>
        <w:rPr>
          <w:rFonts w:hint="eastAsia"/>
          <w:bCs/>
          <w:color w:val="000000"/>
          <w:sz w:val="20"/>
          <w:szCs w:val="20"/>
        </w:rPr>
        <w:t xml:space="preserve">Major </w:t>
      </w:r>
      <w:r>
        <w:rPr>
          <w:bCs/>
          <w:color w:val="000000"/>
          <w:sz w:val="20"/>
          <w:szCs w:val="20"/>
        </w:rPr>
        <w:t xml:space="preserve">in </w:t>
      </w:r>
      <w:r>
        <w:rPr>
          <w:rFonts w:hint="eastAsia"/>
          <w:bCs/>
          <w:color w:val="000000"/>
          <w:sz w:val="20"/>
          <w:szCs w:val="20"/>
        </w:rPr>
        <w:t xml:space="preserve">Statistics and Probability, </w:t>
      </w:r>
      <w:r w:rsidR="007720FB">
        <w:rPr>
          <w:rFonts w:hint="eastAsia"/>
          <w:sz w:val="20"/>
          <w:szCs w:val="20"/>
        </w:rPr>
        <w:t xml:space="preserve">Overall </w:t>
      </w:r>
      <w:r>
        <w:rPr>
          <w:rFonts w:hint="eastAsia"/>
          <w:sz w:val="20"/>
          <w:szCs w:val="20"/>
        </w:rPr>
        <w:t xml:space="preserve">GPA: </w:t>
      </w:r>
      <w:r>
        <w:rPr>
          <w:rFonts w:hint="eastAsia"/>
          <w:b/>
          <w:sz w:val="20"/>
          <w:szCs w:val="20"/>
        </w:rPr>
        <w:t>3.</w:t>
      </w:r>
      <w:r w:rsidR="005617FB">
        <w:rPr>
          <w:b/>
          <w:sz w:val="20"/>
          <w:szCs w:val="20"/>
        </w:rPr>
        <w:t>54</w:t>
      </w:r>
      <w:bookmarkEnd w:id="11"/>
      <w:bookmarkEnd w:id="12"/>
      <w:r>
        <w:rPr>
          <w:rFonts w:hint="eastAsia"/>
          <w:b/>
          <w:sz w:val="20"/>
          <w:szCs w:val="20"/>
        </w:rPr>
        <w:t xml:space="preserve">/ </w:t>
      </w:r>
      <w:r>
        <w:rPr>
          <w:rFonts w:hint="eastAsia"/>
          <w:bCs/>
          <w:sz w:val="20"/>
          <w:szCs w:val="20"/>
        </w:rPr>
        <w:t>4</w:t>
      </w:r>
      <w:r w:rsidR="007720FB">
        <w:rPr>
          <w:rFonts w:hint="eastAsia"/>
          <w:bCs/>
          <w:sz w:val="20"/>
          <w:szCs w:val="20"/>
        </w:rPr>
        <w:t xml:space="preserve">; </w:t>
      </w:r>
      <w:r w:rsidR="005617FB" w:rsidRPr="007720FB">
        <w:rPr>
          <w:bCs/>
          <w:sz w:val="20"/>
          <w:szCs w:val="20"/>
        </w:rPr>
        <w:t>Minor in Finance, total GPA:</w:t>
      </w:r>
      <w:r w:rsidR="005617FB" w:rsidRPr="007720FB">
        <w:rPr>
          <w:b/>
          <w:bCs/>
          <w:sz w:val="20"/>
          <w:szCs w:val="20"/>
        </w:rPr>
        <w:t>3.73</w:t>
      </w:r>
      <w:r w:rsidR="005617FB" w:rsidRPr="007720FB">
        <w:rPr>
          <w:bCs/>
          <w:sz w:val="20"/>
          <w:szCs w:val="20"/>
        </w:rPr>
        <w:t>/4</w:t>
      </w:r>
    </w:p>
    <w:p w14:paraId="63041B79" w14:textId="77777777" w:rsidR="00630216" w:rsidRDefault="009B060C">
      <w:pPr>
        <w:numPr>
          <w:ilvl w:val="0"/>
          <w:numId w:val="1"/>
        </w:numPr>
        <w:spacing w:line="0" w:lineRule="atLeast"/>
        <w:ind w:left="0" w:firstLine="0"/>
        <w:jc w:val="left"/>
        <w:rPr>
          <w:rFonts w:asciiTheme="minorHAnsi"/>
          <w:sz w:val="20"/>
        </w:rPr>
      </w:pPr>
      <w:r>
        <w:rPr>
          <w:rFonts w:hint="eastAsia"/>
          <w:bCs/>
          <w:sz w:val="20"/>
          <w:szCs w:val="20"/>
        </w:rPr>
        <w:t xml:space="preserve">Programming &amp; software: </w:t>
      </w:r>
      <w:r>
        <w:rPr>
          <w:bCs/>
          <w:sz w:val="20"/>
          <w:szCs w:val="20"/>
        </w:rPr>
        <w:t>Python, Matlab, R; Latex, S</w:t>
      </w:r>
      <w:r>
        <w:rPr>
          <w:rFonts w:hint="eastAsia"/>
          <w:bCs/>
          <w:sz w:val="20"/>
          <w:szCs w:val="20"/>
        </w:rPr>
        <w:t>PSS</w:t>
      </w:r>
      <w:r>
        <w:rPr>
          <w:bCs/>
          <w:sz w:val="20"/>
          <w:szCs w:val="20"/>
        </w:rPr>
        <w:t>,</w:t>
      </w:r>
      <w:r>
        <w:rPr>
          <w:rFonts w:hint="eastAsia"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Stata</w:t>
      </w:r>
    </w:p>
    <w:p w14:paraId="2F9ED55D" w14:textId="77777777" w:rsidR="00630216" w:rsidRDefault="009B060C">
      <w:pPr>
        <w:numPr>
          <w:ilvl w:val="0"/>
          <w:numId w:val="1"/>
        </w:numPr>
        <w:spacing w:line="0" w:lineRule="atLeast"/>
        <w:ind w:left="0" w:firstLine="0"/>
        <w:jc w:val="left"/>
        <w:rPr>
          <w:rFonts w:asciiTheme="minorHAnsi"/>
          <w:sz w:val="20"/>
        </w:rPr>
      </w:pPr>
      <w:r>
        <w:rPr>
          <w:rFonts w:hint="eastAsia"/>
          <w:bCs/>
          <w:sz w:val="20"/>
          <w:szCs w:val="20"/>
        </w:rPr>
        <w:t xml:space="preserve">English Proficiency: </w:t>
      </w:r>
      <w:r>
        <w:rPr>
          <w:sz w:val="20"/>
          <w:szCs w:val="20"/>
        </w:rPr>
        <w:t xml:space="preserve">TOEFL </w:t>
      </w:r>
      <w:r>
        <w:rPr>
          <w:rFonts w:hint="eastAsia"/>
          <w:sz w:val="20"/>
          <w:szCs w:val="20"/>
        </w:rPr>
        <w:t>10</w:t>
      </w:r>
      <w:r w:rsidR="00655CBD">
        <w:rPr>
          <w:sz w:val="20"/>
          <w:szCs w:val="20"/>
        </w:rPr>
        <w:t>5</w:t>
      </w:r>
      <w:r>
        <w:rPr>
          <w:sz w:val="20"/>
          <w:szCs w:val="20"/>
        </w:rPr>
        <w:t xml:space="preserve">, GRE Verbal </w:t>
      </w:r>
      <w:r>
        <w:rPr>
          <w:rFonts w:hint="eastAsia"/>
          <w:sz w:val="20"/>
          <w:szCs w:val="20"/>
        </w:rPr>
        <w:t>1</w:t>
      </w:r>
      <w:r w:rsidR="005617FB">
        <w:rPr>
          <w:sz w:val="20"/>
          <w:szCs w:val="20"/>
        </w:rPr>
        <w:t>60</w:t>
      </w:r>
      <w:r>
        <w:rPr>
          <w:sz w:val="20"/>
          <w:szCs w:val="20"/>
        </w:rPr>
        <w:t xml:space="preserve">, Quantitative </w:t>
      </w:r>
      <w:r>
        <w:rPr>
          <w:rFonts w:hint="eastAsia"/>
          <w:sz w:val="20"/>
          <w:szCs w:val="20"/>
        </w:rPr>
        <w:t>170</w:t>
      </w:r>
      <w:r w:rsidR="005617FB">
        <w:rPr>
          <w:sz w:val="20"/>
          <w:szCs w:val="20"/>
        </w:rPr>
        <w:t>, Writing 4.0</w:t>
      </w:r>
    </w:p>
    <w:p w14:paraId="7B6C138B" w14:textId="77777777" w:rsidR="00630216" w:rsidRPr="00654BED" w:rsidRDefault="00630216">
      <w:pPr>
        <w:tabs>
          <w:tab w:val="left" w:pos="2250"/>
        </w:tabs>
        <w:spacing w:line="80" w:lineRule="exact"/>
        <w:jc w:val="left"/>
        <w:rPr>
          <w:iCs/>
          <w:sz w:val="20"/>
          <w:rPrChange w:id="13" w:author="Shuo Liu" w:date="2017-11-30T10:42:00Z">
            <w:rPr>
              <w:i/>
              <w:iCs/>
              <w:sz w:val="20"/>
            </w:rPr>
          </w:rPrChange>
        </w:rPr>
        <w:pPrChange w:id="14" w:author="Shuo Liu" w:date="2017-11-30T10:42:00Z">
          <w:pPr>
            <w:tabs>
              <w:tab w:val="left" w:pos="2250"/>
            </w:tabs>
            <w:spacing w:line="120" w:lineRule="exact"/>
            <w:jc w:val="left"/>
          </w:pPr>
        </w:pPrChange>
      </w:pPr>
    </w:p>
    <w:p w14:paraId="7C36B5A0" w14:textId="77777777" w:rsidR="00630216" w:rsidRDefault="009B060C">
      <w:pPr>
        <w:tabs>
          <w:tab w:val="left" w:pos="2250"/>
        </w:tabs>
        <w:spacing w:line="0" w:lineRule="atLeast"/>
        <w:jc w:val="left"/>
        <w:rPr>
          <w:sz w:val="20"/>
        </w:rPr>
      </w:pPr>
      <w:r>
        <w:rPr>
          <w:rFonts w:hint="eastAsia"/>
          <w:i/>
          <w:iCs/>
          <w:sz w:val="20"/>
        </w:rPr>
        <w:t>Main Course and Score</w:t>
      </w:r>
      <w:r>
        <w:rPr>
          <w:i/>
          <w:iCs/>
          <w:sz w:val="20"/>
        </w:rPr>
        <w:t xml:space="preserve">   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 </w:t>
      </w:r>
    </w:p>
    <w:p w14:paraId="59E2BE53" w14:textId="77777777" w:rsidR="00630216" w:rsidRDefault="007720FB" w:rsidP="009D75CD">
      <w:pPr>
        <w:tabs>
          <w:tab w:val="left" w:pos="-567"/>
        </w:tabs>
        <w:spacing w:line="0" w:lineRule="atLeast"/>
        <w:ind w:rightChars="100" w:right="210"/>
        <w:jc w:val="left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 w:rsidR="009B060C">
        <w:rPr>
          <w:color w:val="000000"/>
          <w:sz w:val="20"/>
          <w:szCs w:val="20"/>
        </w:rPr>
        <w:t xml:space="preserve">Mathematical Analysis (I) </w:t>
      </w:r>
      <w:r w:rsidR="009B060C">
        <w:rPr>
          <w:rFonts w:hint="eastAsia"/>
          <w:color w:val="000000"/>
          <w:sz w:val="20"/>
          <w:szCs w:val="20"/>
        </w:rPr>
        <w:t>/</w:t>
      </w:r>
      <w:r w:rsidR="009B060C">
        <w:rPr>
          <w:color w:val="000000"/>
          <w:sz w:val="20"/>
          <w:szCs w:val="20"/>
        </w:rPr>
        <w:t>(II</w:t>
      </w:r>
      <w:r w:rsidR="00FF1BB9">
        <w:rPr>
          <w:rFonts w:hint="eastAsia"/>
          <w:color w:val="000000"/>
          <w:sz w:val="20"/>
          <w:szCs w:val="20"/>
        </w:rPr>
        <w:t>)</w:t>
      </w:r>
      <w:r w:rsidR="00FF1BB9">
        <w:rPr>
          <w:rFonts w:hint="eastAsia"/>
          <w:color w:val="000000"/>
          <w:sz w:val="20"/>
          <w:szCs w:val="20"/>
        </w:rPr>
        <w:tab/>
      </w:r>
      <w:r w:rsidR="00FF1BB9">
        <w:rPr>
          <w:rFonts w:hint="eastAsia"/>
          <w:color w:val="000000"/>
          <w:sz w:val="20"/>
          <w:szCs w:val="20"/>
        </w:rPr>
        <w:tab/>
      </w:r>
      <w:r w:rsidR="00FF1BB9">
        <w:rPr>
          <w:rFonts w:hint="eastAsia"/>
          <w:color w:val="000000"/>
          <w:sz w:val="20"/>
          <w:szCs w:val="20"/>
        </w:rPr>
        <w:tab/>
      </w:r>
      <w:r w:rsidR="00FF1BB9">
        <w:rPr>
          <w:rFonts w:hint="eastAsia"/>
          <w:color w:val="000000"/>
          <w:sz w:val="20"/>
          <w:szCs w:val="20"/>
        </w:rPr>
        <w:tab/>
      </w:r>
      <w:r w:rsidR="005617FB">
        <w:rPr>
          <w:color w:val="000000"/>
          <w:sz w:val="20"/>
          <w:szCs w:val="20"/>
        </w:rPr>
        <w:t xml:space="preserve">    </w:t>
      </w:r>
      <w:r w:rsidR="009B060C">
        <w:rPr>
          <w:color w:val="000000"/>
          <w:sz w:val="20"/>
          <w:szCs w:val="20"/>
        </w:rPr>
        <w:t>94/</w:t>
      </w:r>
      <w:r w:rsidR="009B060C">
        <w:rPr>
          <w:rFonts w:hint="eastAsia"/>
          <w:color w:val="000000"/>
          <w:sz w:val="20"/>
          <w:szCs w:val="20"/>
        </w:rPr>
        <w:t>91</w:t>
      </w:r>
      <w:r w:rsidR="009B060C">
        <w:rPr>
          <w:rFonts w:hint="eastAsia"/>
          <w:color w:val="000000"/>
          <w:sz w:val="20"/>
          <w:szCs w:val="20"/>
        </w:rPr>
        <w:tab/>
      </w:r>
      <w:r w:rsidR="00FF1BB9">
        <w:rPr>
          <w:rFonts w:hint="eastAsia"/>
          <w:color w:val="000000"/>
          <w:sz w:val="20"/>
          <w:szCs w:val="20"/>
        </w:rPr>
        <w:tab/>
      </w:r>
      <w:r w:rsidR="009B060C">
        <w:rPr>
          <w:color w:val="000000"/>
          <w:sz w:val="20"/>
          <w:szCs w:val="20"/>
        </w:rPr>
        <w:t>Geometry</w:t>
      </w:r>
      <w:r w:rsidR="009B060C">
        <w:rPr>
          <w:color w:val="000000"/>
          <w:sz w:val="20"/>
          <w:szCs w:val="20"/>
        </w:rPr>
        <w:tab/>
      </w:r>
      <w:r w:rsidR="009B060C">
        <w:rPr>
          <w:color w:val="000000"/>
          <w:sz w:val="20"/>
          <w:szCs w:val="20"/>
        </w:rPr>
        <w:tab/>
      </w:r>
      <w:r w:rsidR="009B060C">
        <w:rPr>
          <w:color w:val="000000"/>
          <w:sz w:val="20"/>
          <w:szCs w:val="20"/>
        </w:rPr>
        <w:tab/>
      </w:r>
      <w:r w:rsidR="009B060C">
        <w:rPr>
          <w:rFonts w:hint="eastAsia"/>
          <w:color w:val="000000"/>
          <w:sz w:val="20"/>
          <w:szCs w:val="20"/>
        </w:rPr>
        <w:t xml:space="preserve">              </w:t>
      </w:r>
      <w:r w:rsidR="00FF1BB9">
        <w:rPr>
          <w:rFonts w:hint="eastAsia"/>
          <w:color w:val="000000"/>
          <w:sz w:val="20"/>
          <w:szCs w:val="20"/>
        </w:rPr>
        <w:tab/>
      </w:r>
      <w:r w:rsidR="009B060C">
        <w:rPr>
          <w:color w:val="000000"/>
          <w:sz w:val="20"/>
          <w:szCs w:val="20"/>
        </w:rPr>
        <w:t>9</w:t>
      </w:r>
      <w:r w:rsidR="009B060C">
        <w:rPr>
          <w:rFonts w:hint="eastAsia"/>
          <w:color w:val="000000"/>
          <w:sz w:val="20"/>
          <w:szCs w:val="20"/>
        </w:rPr>
        <w:t>0</w:t>
      </w:r>
    </w:p>
    <w:p w14:paraId="6AAC5216" w14:textId="77777777" w:rsidR="00630216" w:rsidRDefault="007720FB" w:rsidP="009D75CD">
      <w:pPr>
        <w:tabs>
          <w:tab w:val="left" w:pos="-567"/>
        </w:tabs>
        <w:spacing w:line="0" w:lineRule="atLeast"/>
        <w:ind w:rightChars="100" w:right="210"/>
        <w:jc w:val="left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 w:rsidR="009B060C">
        <w:rPr>
          <w:color w:val="000000"/>
          <w:sz w:val="20"/>
          <w:szCs w:val="20"/>
        </w:rPr>
        <w:t xml:space="preserve">Abstract Algebra </w:t>
      </w:r>
      <w:r w:rsidR="009B060C">
        <w:rPr>
          <w:rFonts w:hint="eastAsia"/>
          <w:color w:val="000000"/>
          <w:sz w:val="20"/>
          <w:szCs w:val="20"/>
        </w:rPr>
        <w:tab/>
        <w:t xml:space="preserve">               </w:t>
      </w:r>
      <w:r w:rsidR="00FF1BB9">
        <w:rPr>
          <w:rFonts w:hint="eastAsia"/>
          <w:color w:val="000000"/>
          <w:sz w:val="20"/>
          <w:szCs w:val="20"/>
        </w:rPr>
        <w:tab/>
      </w:r>
      <w:r w:rsidR="00FF1BB9">
        <w:rPr>
          <w:rFonts w:hint="eastAsia"/>
          <w:color w:val="000000"/>
          <w:sz w:val="20"/>
          <w:szCs w:val="20"/>
        </w:rPr>
        <w:tab/>
      </w:r>
      <w:r w:rsidR="00FF1BB9">
        <w:rPr>
          <w:rFonts w:hint="eastAsia"/>
          <w:color w:val="000000"/>
          <w:sz w:val="20"/>
          <w:szCs w:val="20"/>
        </w:rPr>
        <w:tab/>
      </w:r>
      <w:r w:rsidR="009B060C">
        <w:rPr>
          <w:color w:val="000000"/>
          <w:sz w:val="20"/>
          <w:szCs w:val="20"/>
        </w:rPr>
        <w:t>92</w:t>
      </w:r>
      <w:r w:rsidR="009B060C">
        <w:rPr>
          <w:rFonts w:hint="eastAsia"/>
          <w:color w:val="000000"/>
          <w:sz w:val="20"/>
          <w:szCs w:val="20"/>
        </w:rPr>
        <w:t xml:space="preserve">        </w:t>
      </w:r>
      <w:r w:rsidR="00FF1BB9">
        <w:rPr>
          <w:rFonts w:hint="eastAsia"/>
          <w:color w:val="000000"/>
          <w:sz w:val="20"/>
          <w:szCs w:val="20"/>
        </w:rPr>
        <w:tab/>
      </w:r>
      <w:r w:rsidR="009B060C">
        <w:rPr>
          <w:color w:val="000000"/>
          <w:sz w:val="20"/>
          <w:szCs w:val="20"/>
        </w:rPr>
        <w:t>Ordinary Differential Equations</w:t>
      </w:r>
      <w:r w:rsidR="009B060C">
        <w:rPr>
          <w:rFonts w:hint="eastAsia"/>
          <w:color w:val="000000"/>
          <w:sz w:val="20"/>
          <w:szCs w:val="20"/>
        </w:rPr>
        <w:t xml:space="preserve">    </w:t>
      </w:r>
      <w:r w:rsidR="00FF1BB9">
        <w:rPr>
          <w:rFonts w:hint="eastAsia"/>
          <w:color w:val="000000"/>
          <w:sz w:val="20"/>
          <w:szCs w:val="20"/>
        </w:rPr>
        <w:tab/>
      </w:r>
      <w:r w:rsidR="009B060C">
        <w:rPr>
          <w:rFonts w:hint="eastAsia"/>
          <w:color w:val="000000"/>
          <w:sz w:val="20"/>
          <w:szCs w:val="20"/>
        </w:rPr>
        <w:t>88.5</w:t>
      </w:r>
    </w:p>
    <w:p w14:paraId="6FD61152" w14:textId="77777777" w:rsidR="00630216" w:rsidRDefault="007720FB" w:rsidP="009D75CD">
      <w:pPr>
        <w:tabs>
          <w:tab w:val="left" w:pos="-567"/>
        </w:tabs>
        <w:spacing w:line="0" w:lineRule="atLeast"/>
        <w:ind w:rightChars="100" w:right="210"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 w:rsidR="009B060C">
        <w:rPr>
          <w:color w:val="000000"/>
          <w:sz w:val="20"/>
          <w:szCs w:val="20"/>
        </w:rPr>
        <w:t>Theory of Functions of Complex Variable</w:t>
      </w:r>
      <w:r w:rsidR="00591CAA">
        <w:rPr>
          <w:color w:val="000000"/>
          <w:sz w:val="20"/>
          <w:szCs w:val="20"/>
        </w:rPr>
        <w:t>s</w:t>
      </w:r>
      <w:r w:rsidR="009B060C">
        <w:rPr>
          <w:rFonts w:hint="eastAsia"/>
          <w:color w:val="000000"/>
          <w:sz w:val="20"/>
          <w:szCs w:val="20"/>
        </w:rPr>
        <w:t xml:space="preserve">     </w:t>
      </w:r>
      <w:r w:rsidR="00FF1BB9">
        <w:rPr>
          <w:rFonts w:hint="eastAsia"/>
          <w:color w:val="000000"/>
          <w:sz w:val="20"/>
          <w:szCs w:val="20"/>
        </w:rPr>
        <w:tab/>
      </w:r>
      <w:r w:rsidR="009B060C">
        <w:rPr>
          <w:color w:val="000000"/>
          <w:sz w:val="20"/>
          <w:szCs w:val="20"/>
        </w:rPr>
        <w:t>94.5</w:t>
      </w:r>
      <w:r w:rsidR="009B060C">
        <w:rPr>
          <w:rFonts w:hint="eastAsia"/>
          <w:color w:val="000000"/>
          <w:sz w:val="20"/>
          <w:szCs w:val="20"/>
        </w:rPr>
        <w:t xml:space="preserve">         Data Structure                  </w:t>
      </w:r>
      <w:r w:rsidR="00FF1BB9">
        <w:rPr>
          <w:rFonts w:hint="eastAsia"/>
          <w:color w:val="000000"/>
          <w:sz w:val="20"/>
          <w:szCs w:val="20"/>
        </w:rPr>
        <w:tab/>
      </w:r>
      <w:r w:rsidR="009B060C">
        <w:rPr>
          <w:rFonts w:hint="eastAsia"/>
          <w:color w:val="000000"/>
          <w:sz w:val="20"/>
          <w:szCs w:val="20"/>
        </w:rPr>
        <w:t xml:space="preserve">88    </w:t>
      </w:r>
    </w:p>
    <w:p w14:paraId="0263763F" w14:textId="77777777" w:rsidR="00630216" w:rsidRDefault="007720FB" w:rsidP="009D75CD">
      <w:pPr>
        <w:tabs>
          <w:tab w:val="left" w:pos="-567"/>
        </w:tabs>
        <w:spacing w:line="0" w:lineRule="atLeast"/>
        <w:ind w:rightChars="100" w:right="210"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 w:rsidR="009B060C">
        <w:rPr>
          <w:color w:val="000000"/>
          <w:sz w:val="20"/>
          <w:szCs w:val="20"/>
        </w:rPr>
        <w:t>Selected Topics in Mathematical Analysis II</w:t>
      </w:r>
      <w:r w:rsidR="009B060C">
        <w:rPr>
          <w:rFonts w:hint="eastAsia"/>
          <w:color w:val="000000"/>
          <w:sz w:val="20"/>
          <w:szCs w:val="20"/>
        </w:rPr>
        <w:tab/>
      </w:r>
      <w:r w:rsidR="009B060C">
        <w:rPr>
          <w:rFonts w:hint="eastAsia"/>
          <w:color w:val="000000"/>
          <w:sz w:val="20"/>
          <w:szCs w:val="20"/>
        </w:rPr>
        <w:tab/>
      </w:r>
      <w:r w:rsidR="009B060C">
        <w:rPr>
          <w:color w:val="000000"/>
          <w:sz w:val="20"/>
          <w:szCs w:val="20"/>
        </w:rPr>
        <w:t>96</w:t>
      </w:r>
      <w:r w:rsidR="009B060C">
        <w:rPr>
          <w:rFonts w:hint="eastAsia"/>
          <w:color w:val="000000"/>
          <w:sz w:val="20"/>
          <w:szCs w:val="20"/>
        </w:rPr>
        <w:t xml:space="preserve">       </w:t>
      </w:r>
      <w:r w:rsidR="00FF1BB9">
        <w:rPr>
          <w:rFonts w:hint="eastAsia"/>
          <w:color w:val="000000"/>
          <w:sz w:val="20"/>
          <w:szCs w:val="20"/>
        </w:rPr>
        <w:tab/>
      </w:r>
      <w:r w:rsidR="009B060C">
        <w:rPr>
          <w:rFonts w:hint="eastAsia"/>
          <w:color w:val="000000"/>
          <w:sz w:val="20"/>
          <w:szCs w:val="20"/>
        </w:rPr>
        <w:t xml:space="preserve">Probability Theory        </w:t>
      </w:r>
      <w:r w:rsidR="00FF1BB9">
        <w:rPr>
          <w:rFonts w:hint="eastAsia"/>
          <w:color w:val="000000"/>
          <w:sz w:val="20"/>
          <w:szCs w:val="20"/>
        </w:rPr>
        <w:tab/>
      </w:r>
      <w:r w:rsidR="00FF1BB9">
        <w:rPr>
          <w:rFonts w:hint="eastAsia"/>
          <w:color w:val="000000"/>
          <w:sz w:val="20"/>
          <w:szCs w:val="20"/>
        </w:rPr>
        <w:tab/>
      </w:r>
      <w:r w:rsidR="00FF1BB9">
        <w:rPr>
          <w:rFonts w:hint="eastAsia"/>
          <w:color w:val="000000"/>
          <w:sz w:val="20"/>
          <w:szCs w:val="20"/>
        </w:rPr>
        <w:tab/>
      </w:r>
      <w:r w:rsidR="009B060C">
        <w:rPr>
          <w:rFonts w:hint="eastAsia"/>
          <w:color w:val="000000"/>
          <w:sz w:val="20"/>
          <w:szCs w:val="20"/>
        </w:rPr>
        <w:t>89</w:t>
      </w:r>
    </w:p>
    <w:p w14:paraId="3CBC0150" w14:textId="77777777" w:rsidR="00630216" w:rsidRDefault="007720FB" w:rsidP="009D75CD">
      <w:pPr>
        <w:tabs>
          <w:tab w:val="left" w:pos="-567"/>
        </w:tabs>
        <w:spacing w:line="0" w:lineRule="atLeast"/>
        <w:ind w:rightChars="100" w:right="210"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 w:rsidR="009B060C">
        <w:rPr>
          <w:rFonts w:hint="eastAsia"/>
          <w:color w:val="000000"/>
          <w:sz w:val="20"/>
          <w:szCs w:val="20"/>
        </w:rPr>
        <w:t>General Physics(2</w:t>
      </w:r>
      <w:r w:rsidR="009D75CD">
        <w:rPr>
          <w:rFonts w:hint="eastAsia"/>
          <w:color w:val="000000"/>
          <w:sz w:val="20"/>
          <w:szCs w:val="20"/>
        </w:rPr>
        <w:t xml:space="preserve">)                          </w:t>
      </w:r>
      <w:r w:rsidR="009D75CD">
        <w:rPr>
          <w:rFonts w:hint="eastAsia"/>
          <w:color w:val="000000"/>
          <w:sz w:val="20"/>
          <w:szCs w:val="20"/>
        </w:rPr>
        <w:tab/>
      </w:r>
      <w:r w:rsidR="009B060C">
        <w:rPr>
          <w:rFonts w:hint="eastAsia"/>
          <w:color w:val="000000"/>
          <w:sz w:val="20"/>
          <w:szCs w:val="20"/>
        </w:rPr>
        <w:t xml:space="preserve">91          </w:t>
      </w:r>
      <w:r w:rsidR="009D75CD">
        <w:rPr>
          <w:rFonts w:hint="eastAsia"/>
          <w:color w:val="000000"/>
          <w:sz w:val="20"/>
          <w:szCs w:val="20"/>
        </w:rPr>
        <w:tab/>
      </w:r>
      <w:r w:rsidR="005617FB">
        <w:rPr>
          <w:rFonts w:hint="eastAsia"/>
          <w:color w:val="000000"/>
          <w:sz w:val="20"/>
          <w:szCs w:val="20"/>
        </w:rPr>
        <w:t>Mathematical Statistics</w:t>
      </w:r>
      <w:r w:rsidR="005617FB">
        <w:rPr>
          <w:color w:val="000000"/>
          <w:sz w:val="20"/>
          <w:szCs w:val="20"/>
        </w:rPr>
        <w:t xml:space="preserve">               94</w:t>
      </w:r>
    </w:p>
    <w:p w14:paraId="138B3D46" w14:textId="77777777" w:rsidR="005617FB" w:rsidRDefault="007720FB" w:rsidP="009D75CD">
      <w:pPr>
        <w:tabs>
          <w:tab w:val="left" w:pos="-567"/>
        </w:tabs>
        <w:spacing w:line="0" w:lineRule="atLeast"/>
        <w:ind w:rightChars="100" w:right="210"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 w:rsidR="005617FB">
        <w:rPr>
          <w:rFonts w:hint="eastAsia"/>
          <w:color w:val="000000"/>
          <w:sz w:val="20"/>
          <w:szCs w:val="20"/>
        </w:rPr>
        <w:t>Applied Stochastic Processes</w:t>
      </w:r>
      <w:r w:rsidR="005617FB">
        <w:rPr>
          <w:color w:val="000000"/>
          <w:sz w:val="20"/>
          <w:szCs w:val="20"/>
        </w:rPr>
        <w:t xml:space="preserve">                  </w:t>
      </w:r>
      <w:r w:rsidR="009D75CD">
        <w:rPr>
          <w:rFonts w:hint="eastAsia"/>
          <w:color w:val="000000"/>
          <w:sz w:val="20"/>
          <w:szCs w:val="20"/>
        </w:rPr>
        <w:tab/>
      </w:r>
      <w:r w:rsidR="005617FB">
        <w:rPr>
          <w:color w:val="000000"/>
          <w:sz w:val="20"/>
          <w:szCs w:val="20"/>
        </w:rPr>
        <w:t xml:space="preserve">92          </w:t>
      </w:r>
      <w:r w:rsidR="009D75CD">
        <w:rPr>
          <w:rFonts w:hint="eastAsia"/>
          <w:color w:val="000000"/>
          <w:sz w:val="20"/>
          <w:szCs w:val="20"/>
        </w:rPr>
        <w:tab/>
      </w:r>
      <w:r w:rsidR="005617FB">
        <w:rPr>
          <w:rFonts w:hint="eastAsia"/>
          <w:color w:val="000000"/>
          <w:sz w:val="20"/>
          <w:szCs w:val="20"/>
        </w:rPr>
        <w:t>Statistical Learning</w:t>
      </w:r>
      <w:r w:rsidR="005617FB">
        <w:rPr>
          <w:color w:val="000000"/>
          <w:sz w:val="20"/>
          <w:szCs w:val="20"/>
        </w:rPr>
        <w:t xml:space="preserve">                 </w:t>
      </w:r>
      <w:r w:rsidR="009D75CD">
        <w:rPr>
          <w:rFonts w:hint="eastAsia"/>
          <w:color w:val="000000"/>
          <w:sz w:val="20"/>
          <w:szCs w:val="20"/>
        </w:rPr>
        <w:t xml:space="preserve"> </w:t>
      </w:r>
      <w:r w:rsidR="005617FB">
        <w:rPr>
          <w:color w:val="000000"/>
          <w:sz w:val="20"/>
          <w:szCs w:val="20"/>
        </w:rPr>
        <w:t>97.5</w:t>
      </w:r>
    </w:p>
    <w:p w14:paraId="5FBA5D6D" w14:textId="77777777" w:rsidR="00630216" w:rsidRDefault="007720FB" w:rsidP="009D75CD">
      <w:pPr>
        <w:tabs>
          <w:tab w:val="left" w:pos="-567"/>
        </w:tabs>
        <w:spacing w:line="0" w:lineRule="atLeast"/>
        <w:ind w:rightChars="100" w:right="210"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 w:rsidR="005617FB">
        <w:rPr>
          <w:rFonts w:hint="eastAsia"/>
          <w:color w:val="000000"/>
          <w:sz w:val="20"/>
          <w:szCs w:val="20"/>
        </w:rPr>
        <w:t>Mathematical Logic</w:t>
      </w:r>
      <w:r w:rsidR="005617FB">
        <w:rPr>
          <w:color w:val="000000"/>
          <w:sz w:val="20"/>
          <w:szCs w:val="20"/>
        </w:rPr>
        <w:t xml:space="preserve">                         </w:t>
      </w:r>
      <w:r w:rsidR="009D75CD">
        <w:rPr>
          <w:rFonts w:hint="eastAsia"/>
          <w:color w:val="000000"/>
          <w:sz w:val="20"/>
          <w:szCs w:val="20"/>
        </w:rPr>
        <w:tab/>
      </w:r>
      <w:r w:rsidR="005617FB">
        <w:rPr>
          <w:color w:val="000000"/>
          <w:sz w:val="20"/>
          <w:szCs w:val="20"/>
        </w:rPr>
        <w:t xml:space="preserve">96          </w:t>
      </w:r>
      <w:r w:rsidR="009D75CD">
        <w:rPr>
          <w:rFonts w:hint="eastAsia"/>
          <w:color w:val="000000"/>
          <w:sz w:val="20"/>
          <w:szCs w:val="20"/>
        </w:rPr>
        <w:tab/>
      </w:r>
      <w:r w:rsidR="005617FB">
        <w:rPr>
          <w:color w:val="000000"/>
          <w:sz w:val="20"/>
          <w:szCs w:val="20"/>
        </w:rPr>
        <w:t xml:space="preserve">Security Investment                 </w:t>
      </w:r>
      <w:r w:rsidR="009D75CD">
        <w:rPr>
          <w:rFonts w:hint="eastAsia"/>
          <w:color w:val="000000"/>
          <w:sz w:val="20"/>
          <w:szCs w:val="20"/>
        </w:rPr>
        <w:tab/>
      </w:r>
      <w:r w:rsidR="005617FB">
        <w:rPr>
          <w:color w:val="000000"/>
          <w:sz w:val="20"/>
          <w:szCs w:val="20"/>
        </w:rPr>
        <w:t>89.5</w:t>
      </w:r>
      <w:r w:rsidR="009B060C">
        <w:rPr>
          <w:rFonts w:hint="eastAsia"/>
          <w:color w:val="000000"/>
          <w:sz w:val="20"/>
          <w:szCs w:val="20"/>
        </w:rPr>
        <w:t xml:space="preserve"> </w:t>
      </w:r>
    </w:p>
    <w:p w14:paraId="0B9F04E1" w14:textId="77777777" w:rsidR="00FF1BB9" w:rsidRPr="007720FB" w:rsidRDefault="00FF1BB9">
      <w:pPr>
        <w:tabs>
          <w:tab w:val="left" w:pos="-567"/>
        </w:tabs>
        <w:spacing w:line="80" w:lineRule="exact"/>
        <w:ind w:rightChars="100" w:right="210"/>
        <w:jc w:val="left"/>
        <w:rPr>
          <w:bCs/>
          <w:iCs/>
          <w:sz w:val="20"/>
          <w:szCs w:val="20"/>
        </w:rPr>
        <w:pPrChange w:id="15" w:author="Shuo Liu" w:date="2017-11-30T10:43:00Z">
          <w:pPr>
            <w:tabs>
              <w:tab w:val="left" w:pos="-567"/>
            </w:tabs>
            <w:spacing w:line="120" w:lineRule="exact"/>
            <w:ind w:rightChars="100" w:right="210"/>
            <w:jc w:val="left"/>
          </w:pPr>
        </w:pPrChange>
      </w:pPr>
    </w:p>
    <w:p w14:paraId="6E8ADCE4" w14:textId="77777777" w:rsidR="00630216" w:rsidRDefault="009B060C">
      <w:pPr>
        <w:tabs>
          <w:tab w:val="left" w:pos="-567"/>
        </w:tabs>
        <w:spacing w:line="0" w:lineRule="atLeast"/>
        <w:ind w:rightChars="100" w:right="210"/>
        <w:jc w:val="left"/>
        <w:rPr>
          <w:sz w:val="18"/>
          <w:szCs w:val="18"/>
        </w:rPr>
      </w:pPr>
      <w:r>
        <w:rPr>
          <w:bCs/>
          <w:i/>
          <w:iCs/>
          <w:sz w:val="20"/>
          <w:szCs w:val="20"/>
        </w:rPr>
        <w:t>A</w:t>
      </w:r>
      <w:r>
        <w:rPr>
          <w:rFonts w:hint="eastAsia"/>
          <w:bCs/>
          <w:i/>
          <w:iCs/>
          <w:sz w:val="20"/>
          <w:szCs w:val="20"/>
        </w:rPr>
        <w:t>wards</w:t>
      </w:r>
      <w:r>
        <w:rPr>
          <w:bCs/>
          <w:i/>
          <w:iCs/>
          <w:sz w:val="20"/>
          <w:szCs w:val="20"/>
        </w:rPr>
        <w:t xml:space="preserve"> </w:t>
      </w:r>
      <w:r>
        <w:rPr>
          <w:rFonts w:hint="eastAsia"/>
          <w:bCs/>
          <w:i/>
          <w:iCs/>
          <w:sz w:val="20"/>
          <w:szCs w:val="20"/>
        </w:rPr>
        <w:t>and</w:t>
      </w:r>
      <w:r>
        <w:rPr>
          <w:bCs/>
          <w:i/>
          <w:iCs/>
          <w:sz w:val="20"/>
          <w:szCs w:val="20"/>
        </w:rPr>
        <w:t xml:space="preserve"> Honors</w:t>
      </w:r>
      <w:r>
        <w:rPr>
          <w:b/>
          <w:bCs/>
          <w:kern w:val="0"/>
        </w:rPr>
        <w:t xml:space="preserve"> </w:t>
      </w:r>
    </w:p>
    <w:p w14:paraId="6048F6A9" w14:textId="77777777" w:rsidR="00630216" w:rsidRDefault="007720FB" w:rsidP="009D75CD">
      <w:pPr>
        <w:tabs>
          <w:tab w:val="left" w:pos="-567"/>
        </w:tabs>
        <w:spacing w:line="0" w:lineRule="atLeast"/>
        <w:ind w:rightChars="-70" w:right="-147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>Merit Student, Peking University</w:t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  <w:t xml:space="preserve"> </w:t>
      </w:r>
      <w:r w:rsidR="005617FB">
        <w:rPr>
          <w:sz w:val="20"/>
          <w:szCs w:val="20"/>
        </w:rPr>
        <w:t xml:space="preserve"> </w:t>
      </w:r>
      <w:r w:rsidR="009B060C">
        <w:rPr>
          <w:rFonts w:hint="eastAsia"/>
          <w:sz w:val="20"/>
          <w:szCs w:val="20"/>
        </w:rPr>
        <w:t>09/2014-</w:t>
      </w:r>
      <w:r w:rsidR="005617FB">
        <w:rPr>
          <w:sz w:val="20"/>
          <w:szCs w:val="20"/>
        </w:rPr>
        <w:t>present</w:t>
      </w:r>
    </w:p>
    <w:p w14:paraId="6A2B9785" w14:textId="77777777" w:rsidR="00630216" w:rsidRDefault="007720FB" w:rsidP="009D75CD">
      <w:pPr>
        <w:tabs>
          <w:tab w:val="left" w:pos="-567"/>
        </w:tabs>
        <w:spacing w:line="0" w:lineRule="atLeast"/>
        <w:ind w:rightChars="100" w:right="21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>Freshman Scholarship</w:t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  <w:t>09/2014</w:t>
      </w:r>
    </w:p>
    <w:p w14:paraId="2560B943" w14:textId="77777777" w:rsidR="00630216" w:rsidRDefault="007720FB" w:rsidP="009D75CD">
      <w:pPr>
        <w:tabs>
          <w:tab w:val="left" w:pos="-567"/>
        </w:tabs>
        <w:spacing w:line="0" w:lineRule="atLeast"/>
        <w:ind w:rightChars="100" w:right="21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>2</w:t>
      </w:r>
      <w:r w:rsidR="009B060C">
        <w:rPr>
          <w:rFonts w:hint="eastAsia"/>
          <w:sz w:val="20"/>
          <w:szCs w:val="20"/>
          <w:vertAlign w:val="superscript"/>
        </w:rPr>
        <w:t>nd</w:t>
      </w:r>
      <w:r w:rsidR="009B060C">
        <w:rPr>
          <w:rFonts w:hint="eastAsia"/>
          <w:sz w:val="20"/>
          <w:szCs w:val="20"/>
        </w:rPr>
        <w:t xml:space="preserve"> </w:t>
      </w:r>
      <w:r w:rsidR="00591CAA">
        <w:rPr>
          <w:sz w:val="20"/>
          <w:szCs w:val="20"/>
        </w:rPr>
        <w:t xml:space="preserve">Prize </w:t>
      </w:r>
      <w:r w:rsidR="009B060C">
        <w:rPr>
          <w:color w:val="000000"/>
          <w:sz w:val="20"/>
          <w:szCs w:val="20"/>
          <w:shd w:val="clear" w:color="auto" w:fill="FFFFFF"/>
        </w:rPr>
        <w:t>in Chinese Mathematical Olympiad</w:t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  <w:t>01/2014</w:t>
      </w:r>
    </w:p>
    <w:p w14:paraId="0AB0010E" w14:textId="77777777" w:rsidR="00630216" w:rsidRDefault="007720FB" w:rsidP="009D75CD">
      <w:pPr>
        <w:tabs>
          <w:tab w:val="left" w:pos="-567"/>
        </w:tabs>
        <w:spacing w:line="0" w:lineRule="atLeast"/>
        <w:ind w:rightChars="-70" w:right="-147"/>
        <w:jc w:val="left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color w:val="000000"/>
          <w:sz w:val="20"/>
          <w:szCs w:val="20"/>
          <w:shd w:val="clear" w:color="auto" w:fill="FFFFFF"/>
        </w:rPr>
        <w:t>No.1 in Chinese Girls' Mathematical Olympiad</w:t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</w:r>
      <w:r w:rsidR="009B060C">
        <w:rPr>
          <w:rFonts w:hint="eastAsia"/>
          <w:color w:val="000000"/>
          <w:sz w:val="20"/>
          <w:szCs w:val="20"/>
          <w:shd w:val="clear" w:color="auto" w:fill="FFFFFF"/>
        </w:rPr>
        <w:tab/>
        <w:t>08/2013</w:t>
      </w:r>
    </w:p>
    <w:p w14:paraId="1D253507" w14:textId="77777777" w:rsidR="00630216" w:rsidRDefault="007720FB" w:rsidP="009D75CD">
      <w:pPr>
        <w:tabs>
          <w:tab w:val="left" w:pos="-567"/>
        </w:tabs>
        <w:spacing w:line="0" w:lineRule="atLeast"/>
        <w:ind w:rightChars="100" w:right="210"/>
        <w:jc w:val="left"/>
        <w:rPr>
          <w:sz w:val="20"/>
          <w:szCs w:val="20"/>
        </w:rPr>
      </w:pPr>
      <w:r>
        <w:rPr>
          <w:rFonts w:hint="eastAsia"/>
          <w:kern w:val="18"/>
          <w:sz w:val="20"/>
          <w:szCs w:val="20"/>
        </w:rPr>
        <w:tab/>
      </w:r>
      <w:r w:rsidR="009B060C">
        <w:rPr>
          <w:kern w:val="18"/>
          <w:sz w:val="20"/>
          <w:szCs w:val="20"/>
        </w:rPr>
        <w:t>1</w:t>
      </w:r>
      <w:r w:rsidR="009B060C">
        <w:rPr>
          <w:kern w:val="18"/>
          <w:sz w:val="20"/>
          <w:szCs w:val="20"/>
          <w:vertAlign w:val="superscript"/>
        </w:rPr>
        <w:t>st</w:t>
      </w:r>
      <w:r w:rsidR="009B060C">
        <w:rPr>
          <w:kern w:val="18"/>
          <w:sz w:val="20"/>
          <w:szCs w:val="20"/>
        </w:rPr>
        <w:t xml:space="preserve"> </w:t>
      </w:r>
      <w:r w:rsidR="009B060C">
        <w:rPr>
          <w:rFonts w:hint="eastAsia"/>
          <w:sz w:val="20"/>
          <w:szCs w:val="20"/>
        </w:rPr>
        <w:t>Prize in National High School Mathematic</w:t>
      </w:r>
      <w:r w:rsidR="002945D6">
        <w:rPr>
          <w:rFonts w:hint="eastAsia"/>
          <w:sz w:val="20"/>
          <w:szCs w:val="20"/>
        </w:rPr>
        <w:t>s</w:t>
      </w:r>
      <w:r w:rsidR="009B060C">
        <w:rPr>
          <w:rFonts w:hint="eastAsia"/>
          <w:sz w:val="20"/>
          <w:szCs w:val="20"/>
        </w:rPr>
        <w:t xml:space="preserve"> </w:t>
      </w:r>
      <w:r w:rsidR="009B060C">
        <w:rPr>
          <w:sz w:val="20"/>
          <w:szCs w:val="20"/>
        </w:rPr>
        <w:t>Competition</w:t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</w:r>
      <w:r w:rsidR="009B060C">
        <w:rPr>
          <w:rFonts w:hint="eastAsia"/>
          <w:sz w:val="20"/>
          <w:szCs w:val="20"/>
        </w:rPr>
        <w:tab/>
        <w:t>11/2013</w:t>
      </w:r>
    </w:p>
    <w:p w14:paraId="37701733" w14:textId="77777777" w:rsidR="00630216" w:rsidRPr="002945D6" w:rsidRDefault="00630216" w:rsidP="00E42CCC">
      <w:pPr>
        <w:tabs>
          <w:tab w:val="left" w:pos="-567"/>
        </w:tabs>
        <w:ind w:rightChars="100" w:right="210"/>
        <w:jc w:val="left"/>
        <w:rPr>
          <w:sz w:val="18"/>
          <w:szCs w:val="18"/>
        </w:rPr>
        <w:pPrChange w:id="16" w:author="Shuo Liu" w:date="2019-03-06T14:38:00Z">
          <w:pPr>
            <w:tabs>
              <w:tab w:val="left" w:pos="-567"/>
            </w:tabs>
            <w:spacing w:line="0" w:lineRule="atLeast"/>
            <w:ind w:rightChars="100" w:right="210"/>
            <w:jc w:val="left"/>
          </w:pPr>
        </w:pPrChange>
      </w:pPr>
    </w:p>
    <w:p w14:paraId="6236C835" w14:textId="77777777" w:rsidR="00630216" w:rsidRDefault="009B060C">
      <w:pPr>
        <w:pStyle w:val="2"/>
        <w:pBdr>
          <w:bottom w:val="single" w:sz="6" w:space="1" w:color="auto"/>
        </w:pBdr>
        <w:adjustRightInd w:val="0"/>
        <w:snapToGri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RESEARCH EXPERIENCE</w:t>
      </w:r>
    </w:p>
    <w:p w14:paraId="6AAB7A6F" w14:textId="77777777" w:rsidR="00630216" w:rsidRDefault="00A232DC">
      <w:pPr>
        <w:spacing w:line="0" w:lineRule="atLeast"/>
        <w:ind w:left="1" w:rightChars="100" w:right="210"/>
        <w:jc w:val="left"/>
        <w:rPr>
          <w:b/>
          <w:bCs/>
          <w:kern w:val="0"/>
          <w:sz w:val="20"/>
          <w:szCs w:val="20"/>
        </w:rPr>
      </w:pPr>
      <w:r>
        <w:rPr>
          <w:b/>
          <w:bCs/>
          <w:sz w:val="20"/>
          <w:szCs w:val="20"/>
        </w:rPr>
        <w:t>Studying the Topic Distribution of Articles Generated by LSTM</w:t>
      </w:r>
      <w:r w:rsidR="009B060C">
        <w:rPr>
          <w:rFonts w:hint="eastAsia"/>
          <w:b/>
          <w:bCs/>
          <w:sz w:val="20"/>
          <w:szCs w:val="20"/>
        </w:rPr>
        <w:tab/>
      </w:r>
      <w:r w:rsidR="009B060C">
        <w:rPr>
          <w:rFonts w:hint="eastAsia"/>
          <w:b/>
          <w:bCs/>
          <w:sz w:val="20"/>
          <w:szCs w:val="20"/>
        </w:rPr>
        <w:tab/>
      </w:r>
      <w:r w:rsidR="009B060C">
        <w:rPr>
          <w:rFonts w:hint="eastAsia"/>
          <w:b/>
          <w:bCs/>
          <w:sz w:val="20"/>
          <w:szCs w:val="20"/>
        </w:rPr>
        <w:tab/>
      </w:r>
      <w:r w:rsidR="009B060C">
        <w:rPr>
          <w:rFonts w:hint="eastAsia"/>
          <w:b/>
          <w:bCs/>
          <w:sz w:val="20"/>
          <w:szCs w:val="20"/>
        </w:rPr>
        <w:tab/>
      </w:r>
      <w:r w:rsidR="009B060C">
        <w:rPr>
          <w:rFonts w:hint="eastAsia"/>
          <w:b/>
          <w:bCs/>
          <w:sz w:val="20"/>
          <w:szCs w:val="20"/>
        </w:rPr>
        <w:tab/>
      </w:r>
      <w:r w:rsidR="009B060C">
        <w:rPr>
          <w:rFonts w:hint="eastAsia"/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       </w:t>
      </w:r>
      <w:r w:rsidR="009B060C">
        <w:rPr>
          <w:rFonts w:hint="eastAsia"/>
          <w:sz w:val="20"/>
          <w:szCs w:val="20"/>
        </w:rPr>
        <w:t>08/2016-</w:t>
      </w:r>
      <w:r>
        <w:rPr>
          <w:sz w:val="20"/>
          <w:szCs w:val="20"/>
        </w:rPr>
        <w:t>06/2017</w:t>
      </w:r>
      <w:r w:rsidR="009B060C">
        <w:rPr>
          <w:kern w:val="0"/>
          <w:sz w:val="20"/>
          <w:szCs w:val="20"/>
        </w:rPr>
        <w:t xml:space="preserve"> </w:t>
      </w:r>
    </w:p>
    <w:p w14:paraId="4F84E4B7" w14:textId="77777777" w:rsidR="00630216" w:rsidRDefault="009B060C">
      <w:pPr>
        <w:spacing w:line="240" w:lineRule="exact"/>
        <w:ind w:rightChars="100" w:right="210"/>
        <w:rPr>
          <w:bCs/>
          <w:i/>
          <w:kern w:val="0"/>
          <w:sz w:val="20"/>
          <w:szCs w:val="20"/>
        </w:rPr>
      </w:pPr>
      <w:r>
        <w:rPr>
          <w:rFonts w:hint="eastAsia"/>
          <w:bCs/>
          <w:i/>
          <w:sz w:val="20"/>
          <w:szCs w:val="20"/>
        </w:rPr>
        <w:t xml:space="preserve">Independent Research, Supervised by Prof. Jinzhu Jia, </w:t>
      </w:r>
      <w:r>
        <w:rPr>
          <w:bCs/>
          <w:i/>
          <w:sz w:val="20"/>
          <w:szCs w:val="20"/>
        </w:rPr>
        <w:t xml:space="preserve">Center for </w:t>
      </w:r>
      <w:r>
        <w:rPr>
          <w:rFonts w:hint="eastAsia"/>
          <w:bCs/>
          <w:i/>
          <w:sz w:val="20"/>
          <w:szCs w:val="20"/>
        </w:rPr>
        <w:t>Statistical Science</w:t>
      </w:r>
      <w:r w:rsidR="009D7D91">
        <w:rPr>
          <w:bCs/>
          <w:i/>
          <w:sz w:val="20"/>
          <w:szCs w:val="20"/>
        </w:rPr>
        <w:t xml:space="preserve">, </w:t>
      </w:r>
      <w:r w:rsidR="005A3452">
        <w:rPr>
          <w:bCs/>
          <w:i/>
          <w:sz w:val="20"/>
          <w:szCs w:val="20"/>
        </w:rPr>
        <w:t>Peking University</w:t>
      </w:r>
    </w:p>
    <w:p w14:paraId="38472C01" w14:textId="77777777" w:rsidR="00630216" w:rsidRDefault="00A232DC" w:rsidP="009D75CD">
      <w:pPr>
        <w:numPr>
          <w:ilvl w:val="0"/>
          <w:numId w:val="1"/>
        </w:numPr>
        <w:tabs>
          <w:tab w:val="left" w:pos="-567"/>
        </w:tabs>
        <w:spacing w:line="0" w:lineRule="atLeast"/>
        <w:ind w:left="426" w:rightChars="100" w:right="210" w:hangingChars="213" w:hanging="426"/>
        <w:jc w:val="left"/>
        <w:rPr>
          <w:sz w:val="20"/>
          <w:szCs w:val="20"/>
        </w:rPr>
      </w:pPr>
      <w:r>
        <w:rPr>
          <w:sz w:val="20"/>
          <w:szCs w:val="20"/>
        </w:rPr>
        <w:t>Mastered the theory of Latent Dirichlet Allocation(LDA)</w:t>
      </w:r>
      <w:r w:rsidR="009B060C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 the application of LDA in R and PYTHON</w:t>
      </w:r>
    </w:p>
    <w:p w14:paraId="1D6FEEF1" w14:textId="77777777" w:rsidR="00630216" w:rsidRDefault="009B060C" w:rsidP="009D75CD">
      <w:pPr>
        <w:numPr>
          <w:ilvl w:val="0"/>
          <w:numId w:val="1"/>
        </w:numPr>
        <w:tabs>
          <w:tab w:val="left" w:pos="-567"/>
        </w:tabs>
        <w:spacing w:line="0" w:lineRule="atLeast"/>
        <w:ind w:left="0" w:rightChars="100" w:right="21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Mastered the basic machine learning methods by finishing exercises of UFLDL Tutorial including the realization of  </w:t>
      </w:r>
    </w:p>
    <w:p w14:paraId="6A2E5F73" w14:textId="77777777" w:rsidR="00630216" w:rsidRDefault="009B060C" w:rsidP="009D75CD">
      <w:pPr>
        <w:tabs>
          <w:tab w:val="left" w:pos="-567"/>
        </w:tabs>
        <w:spacing w:line="0" w:lineRule="atLeast"/>
        <w:ind w:rightChars="100" w:right="210" w:firstLineChars="213" w:firstLine="426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Multi-Layer Neural Networks and Convolutional Neural Network in MATLAB</w:t>
      </w:r>
    </w:p>
    <w:p w14:paraId="1010BF0F" w14:textId="77777777" w:rsidR="00630216" w:rsidRDefault="009B060C" w:rsidP="009D75CD">
      <w:pPr>
        <w:numPr>
          <w:ilvl w:val="0"/>
          <w:numId w:val="1"/>
        </w:numPr>
        <w:tabs>
          <w:tab w:val="left" w:pos="-567"/>
        </w:tabs>
        <w:spacing w:line="0" w:lineRule="atLeast"/>
        <w:ind w:left="426" w:rightChars="100" w:right="210" w:hangingChars="213" w:hanging="426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Mastered more complicated </w:t>
      </w:r>
      <w:r w:rsidR="00A232DC">
        <w:rPr>
          <w:sz w:val="20"/>
          <w:szCs w:val="20"/>
        </w:rPr>
        <w:t>Long Short Term Model(LSTM) and its realization in TENSORFLOW</w:t>
      </w:r>
    </w:p>
    <w:p w14:paraId="6D7E54B9" w14:textId="77777777" w:rsidR="00A232DC" w:rsidRPr="00D020FF" w:rsidRDefault="00D020FF" w:rsidP="009D75CD">
      <w:pPr>
        <w:numPr>
          <w:ilvl w:val="0"/>
          <w:numId w:val="1"/>
        </w:numPr>
        <w:tabs>
          <w:tab w:val="left" w:pos="-567"/>
        </w:tabs>
        <w:spacing w:line="0" w:lineRule="atLeast"/>
        <w:ind w:left="426" w:rightChars="100" w:right="210" w:hangingChars="213" w:hanging="426"/>
        <w:jc w:val="left"/>
        <w:rPr>
          <w:sz w:val="20"/>
          <w:szCs w:val="20"/>
        </w:rPr>
      </w:pPr>
      <w:r>
        <w:rPr>
          <w:sz w:val="20"/>
          <w:szCs w:val="20"/>
        </w:rPr>
        <w:t>Used</w:t>
      </w:r>
      <w:r w:rsidR="00A232DC" w:rsidRPr="00D020FF">
        <w:rPr>
          <w:sz w:val="20"/>
          <w:szCs w:val="20"/>
        </w:rPr>
        <w:t xml:space="preserve"> LDA to study the topic distribution of articles generated by LSTM</w:t>
      </w:r>
    </w:p>
    <w:p w14:paraId="228538D7" w14:textId="77777777" w:rsidR="00A232DC" w:rsidRPr="00D020FF" w:rsidRDefault="00A232DC" w:rsidP="00E42CCC">
      <w:pPr>
        <w:tabs>
          <w:tab w:val="left" w:pos="-567"/>
        </w:tabs>
        <w:spacing w:line="200" w:lineRule="exact"/>
        <w:ind w:rightChars="100" w:right="210"/>
        <w:jc w:val="left"/>
        <w:rPr>
          <w:sz w:val="20"/>
          <w:szCs w:val="20"/>
        </w:rPr>
        <w:pPrChange w:id="17" w:author="Shuo Liu" w:date="2019-03-06T14:40:00Z">
          <w:pPr>
            <w:tabs>
              <w:tab w:val="left" w:pos="-567"/>
            </w:tabs>
            <w:spacing w:line="0" w:lineRule="atLeast"/>
            <w:ind w:rightChars="100" w:right="210"/>
            <w:jc w:val="left"/>
          </w:pPr>
        </w:pPrChange>
      </w:pPr>
    </w:p>
    <w:p w14:paraId="6BE25EDA" w14:textId="77777777" w:rsidR="00A232DC" w:rsidRDefault="004D7556" w:rsidP="00A232DC">
      <w:pPr>
        <w:spacing w:line="0" w:lineRule="atLeast"/>
        <w:ind w:left="1" w:rightChars="100" w:right="210"/>
        <w:jc w:val="left"/>
        <w:rPr>
          <w:b/>
          <w:bCs/>
          <w:kern w:val="0"/>
          <w:sz w:val="20"/>
          <w:szCs w:val="20"/>
        </w:rPr>
      </w:pPr>
      <w:r>
        <w:rPr>
          <w:b/>
          <w:bCs/>
          <w:sz w:val="20"/>
          <w:szCs w:val="20"/>
        </w:rPr>
        <w:t xml:space="preserve">Application of </w:t>
      </w:r>
      <w:r w:rsidR="00DB6539">
        <w:rPr>
          <w:b/>
          <w:bCs/>
          <w:sz w:val="20"/>
          <w:szCs w:val="20"/>
        </w:rPr>
        <w:t xml:space="preserve">Marked Point Process </w:t>
      </w:r>
      <w:r>
        <w:rPr>
          <w:b/>
          <w:bCs/>
          <w:sz w:val="20"/>
          <w:szCs w:val="20"/>
        </w:rPr>
        <w:t xml:space="preserve">in </w:t>
      </w:r>
      <w:r w:rsidR="00DB6539">
        <w:rPr>
          <w:b/>
          <w:bCs/>
          <w:sz w:val="20"/>
          <w:szCs w:val="20"/>
        </w:rPr>
        <w:t>High Frequency Data</w:t>
      </w:r>
      <w:r w:rsidR="00A232DC">
        <w:rPr>
          <w:rFonts w:hint="eastAsia"/>
          <w:b/>
          <w:bCs/>
          <w:sz w:val="20"/>
          <w:szCs w:val="20"/>
        </w:rPr>
        <w:tab/>
      </w:r>
      <w:r w:rsidR="00A232DC">
        <w:rPr>
          <w:rFonts w:hint="eastAsia"/>
          <w:b/>
          <w:bCs/>
          <w:sz w:val="20"/>
          <w:szCs w:val="20"/>
        </w:rPr>
        <w:tab/>
      </w:r>
      <w:r w:rsidR="00A232DC">
        <w:rPr>
          <w:rFonts w:hint="eastAsia"/>
          <w:b/>
          <w:bCs/>
          <w:sz w:val="20"/>
          <w:szCs w:val="20"/>
        </w:rPr>
        <w:tab/>
      </w:r>
      <w:r w:rsidR="00A232DC">
        <w:rPr>
          <w:rFonts w:hint="eastAsia"/>
          <w:b/>
          <w:bCs/>
          <w:sz w:val="20"/>
          <w:szCs w:val="20"/>
        </w:rPr>
        <w:tab/>
      </w:r>
      <w:r w:rsidR="00A232DC">
        <w:rPr>
          <w:rFonts w:hint="eastAsia"/>
          <w:b/>
          <w:bCs/>
          <w:sz w:val="20"/>
          <w:szCs w:val="20"/>
        </w:rPr>
        <w:tab/>
      </w:r>
      <w:r w:rsidR="00A232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</w:t>
      </w:r>
      <w:r w:rsidR="00DB6539">
        <w:rPr>
          <w:b/>
          <w:bCs/>
          <w:sz w:val="20"/>
          <w:szCs w:val="20"/>
        </w:rPr>
        <w:t xml:space="preserve">          </w:t>
      </w:r>
      <w:r w:rsidR="00DB6539">
        <w:rPr>
          <w:rFonts w:hint="eastAsia"/>
          <w:sz w:val="20"/>
          <w:szCs w:val="20"/>
        </w:rPr>
        <w:t>08/2017</w:t>
      </w:r>
      <w:r w:rsidR="00A232DC">
        <w:rPr>
          <w:rFonts w:hint="eastAsia"/>
          <w:sz w:val="20"/>
          <w:szCs w:val="20"/>
        </w:rPr>
        <w:t>-</w:t>
      </w:r>
      <w:r w:rsidR="00F03A57">
        <w:rPr>
          <w:sz w:val="20"/>
          <w:szCs w:val="20"/>
        </w:rPr>
        <w:t>10</w:t>
      </w:r>
      <w:r w:rsidR="00A232DC">
        <w:rPr>
          <w:sz w:val="20"/>
          <w:szCs w:val="20"/>
        </w:rPr>
        <w:t>/2017</w:t>
      </w:r>
      <w:r w:rsidR="00A232DC">
        <w:rPr>
          <w:kern w:val="0"/>
          <w:sz w:val="20"/>
          <w:szCs w:val="20"/>
        </w:rPr>
        <w:t xml:space="preserve"> </w:t>
      </w:r>
    </w:p>
    <w:p w14:paraId="665DCDB9" w14:textId="77777777" w:rsidR="00A232DC" w:rsidRDefault="00A232DC" w:rsidP="00A232DC">
      <w:pPr>
        <w:spacing w:line="240" w:lineRule="exact"/>
        <w:ind w:rightChars="100" w:right="210"/>
        <w:rPr>
          <w:bCs/>
          <w:i/>
          <w:kern w:val="0"/>
          <w:sz w:val="20"/>
          <w:szCs w:val="20"/>
        </w:rPr>
      </w:pPr>
      <w:r>
        <w:rPr>
          <w:rFonts w:hint="eastAsia"/>
          <w:bCs/>
          <w:i/>
          <w:sz w:val="20"/>
          <w:szCs w:val="20"/>
        </w:rPr>
        <w:t>Independent Research</w:t>
      </w:r>
      <w:r w:rsidR="00F03A57">
        <w:rPr>
          <w:rFonts w:hint="eastAsia"/>
          <w:bCs/>
          <w:i/>
          <w:sz w:val="20"/>
          <w:szCs w:val="20"/>
        </w:rPr>
        <w:t>, Supervised by Prof. Z</w:t>
      </w:r>
      <w:r w:rsidR="00F03A57">
        <w:rPr>
          <w:bCs/>
          <w:i/>
          <w:sz w:val="20"/>
          <w:szCs w:val="20"/>
        </w:rPr>
        <w:t>hengjun Zhang</w:t>
      </w:r>
      <w:r>
        <w:rPr>
          <w:rFonts w:hint="eastAsia"/>
          <w:bCs/>
          <w:i/>
          <w:sz w:val="20"/>
          <w:szCs w:val="20"/>
        </w:rPr>
        <w:t xml:space="preserve">, </w:t>
      </w:r>
      <w:r w:rsidR="005A3452">
        <w:rPr>
          <w:bCs/>
          <w:i/>
          <w:sz w:val="20"/>
          <w:szCs w:val="20"/>
        </w:rPr>
        <w:t>Department of Statistics, University of Wisconsin at Madison</w:t>
      </w:r>
    </w:p>
    <w:p w14:paraId="37AA2E37" w14:textId="77777777" w:rsidR="00A232DC" w:rsidRDefault="00A232DC" w:rsidP="009D75CD">
      <w:pPr>
        <w:numPr>
          <w:ilvl w:val="0"/>
          <w:numId w:val="1"/>
        </w:numPr>
        <w:tabs>
          <w:tab w:val="left" w:pos="-567"/>
        </w:tabs>
        <w:spacing w:line="0" w:lineRule="atLeast"/>
        <w:ind w:left="426" w:rightChars="100" w:right="210" w:hangingChars="213" w:hanging="426"/>
        <w:jc w:val="left"/>
        <w:rPr>
          <w:sz w:val="20"/>
          <w:szCs w:val="20"/>
        </w:rPr>
      </w:pPr>
      <w:r>
        <w:rPr>
          <w:sz w:val="20"/>
          <w:szCs w:val="20"/>
        </w:rPr>
        <w:t>Mastered the</w:t>
      </w:r>
      <w:r w:rsidR="004D7556">
        <w:rPr>
          <w:sz w:val="20"/>
          <w:szCs w:val="20"/>
        </w:rPr>
        <w:t xml:space="preserve"> basic</w:t>
      </w:r>
      <w:r>
        <w:rPr>
          <w:sz w:val="20"/>
          <w:szCs w:val="20"/>
        </w:rPr>
        <w:t xml:space="preserve"> theory of </w:t>
      </w:r>
      <w:r w:rsidR="004D7556">
        <w:rPr>
          <w:sz w:val="20"/>
          <w:szCs w:val="20"/>
        </w:rPr>
        <w:t>marked point process by reading relevant</w:t>
      </w:r>
      <w:r w:rsidR="00D020FF">
        <w:rPr>
          <w:sz w:val="20"/>
          <w:szCs w:val="20"/>
        </w:rPr>
        <w:t xml:space="preserve"> papers</w:t>
      </w:r>
    </w:p>
    <w:p w14:paraId="16BBBF10" w14:textId="77777777" w:rsidR="00D020FF" w:rsidRPr="00D020FF" w:rsidRDefault="00D020FF" w:rsidP="009D75CD">
      <w:pPr>
        <w:numPr>
          <w:ilvl w:val="0"/>
          <w:numId w:val="1"/>
        </w:numPr>
        <w:tabs>
          <w:tab w:val="left" w:pos="-567"/>
        </w:tabs>
        <w:spacing w:line="0" w:lineRule="atLeast"/>
        <w:ind w:left="426" w:rightChars="100" w:right="210" w:hangingChars="213" w:hanging="426"/>
        <w:jc w:val="left"/>
        <w:rPr>
          <w:sz w:val="20"/>
          <w:szCs w:val="20"/>
        </w:rPr>
      </w:pPr>
      <w:r w:rsidRPr="007720FB">
        <w:rPr>
          <w:sz w:val="20"/>
          <w:szCs w:val="20"/>
        </w:rPr>
        <w:t>Reproduce</w:t>
      </w:r>
      <w:r>
        <w:rPr>
          <w:sz w:val="20"/>
          <w:szCs w:val="20"/>
        </w:rPr>
        <w:t>d</w:t>
      </w:r>
      <w:r w:rsidRPr="007720FB">
        <w:rPr>
          <w:sz w:val="20"/>
          <w:szCs w:val="20"/>
        </w:rPr>
        <w:t xml:space="preserve"> the simulation result of Marked point process adjusted tail dependence analysis for high-frequency financial data</w:t>
      </w:r>
      <w:r>
        <w:rPr>
          <w:sz w:val="20"/>
          <w:szCs w:val="20"/>
        </w:rPr>
        <w:t xml:space="preserve"> and discussed with the original author Doctor </w:t>
      </w:r>
      <w:r w:rsidRPr="007720FB">
        <w:rPr>
          <w:sz w:val="20"/>
          <w:szCs w:val="20"/>
        </w:rPr>
        <w:t>Malinowski via email</w:t>
      </w:r>
    </w:p>
    <w:p w14:paraId="3B9D7C70" w14:textId="77777777" w:rsidR="00A232DC" w:rsidRDefault="00D020FF" w:rsidP="009D75CD">
      <w:pPr>
        <w:numPr>
          <w:ilvl w:val="0"/>
          <w:numId w:val="1"/>
        </w:numPr>
        <w:tabs>
          <w:tab w:val="left" w:pos="-567"/>
        </w:tabs>
        <w:spacing w:line="0" w:lineRule="atLeast"/>
        <w:ind w:left="426" w:rightChars="100" w:right="210" w:hangingChars="213" w:hanging="42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Analyzed the high frequency data of china stock with the similar method </w:t>
      </w:r>
    </w:p>
    <w:p w14:paraId="23BBB44C" w14:textId="77777777" w:rsidR="00630216" w:rsidRPr="00D020FF" w:rsidRDefault="00D020FF" w:rsidP="009D75CD">
      <w:pPr>
        <w:numPr>
          <w:ilvl w:val="0"/>
          <w:numId w:val="1"/>
        </w:numPr>
        <w:tabs>
          <w:tab w:val="left" w:pos="-567"/>
        </w:tabs>
        <w:spacing w:line="0" w:lineRule="atLeast"/>
        <w:ind w:left="426" w:rightChars="100" w:right="210" w:hangingChars="213" w:hanging="426"/>
        <w:jc w:val="left"/>
        <w:rPr>
          <w:sz w:val="20"/>
          <w:szCs w:val="20"/>
        </w:rPr>
      </w:pPr>
      <w:r w:rsidRPr="007720FB">
        <w:rPr>
          <w:sz w:val="20"/>
          <w:szCs w:val="20"/>
        </w:rPr>
        <w:t>Applied the method to correct the index that measures the severity of influenza</w:t>
      </w:r>
      <w:r w:rsidR="00A232DC" w:rsidRPr="00D020FF">
        <w:rPr>
          <w:sz w:val="20"/>
          <w:szCs w:val="20"/>
        </w:rPr>
        <w:t xml:space="preserve"> </w:t>
      </w:r>
    </w:p>
    <w:p w14:paraId="730098C1" w14:textId="77777777" w:rsidR="00630216" w:rsidRDefault="00630216" w:rsidP="00E42CCC">
      <w:pPr>
        <w:tabs>
          <w:tab w:val="left" w:pos="-567"/>
        </w:tabs>
        <w:ind w:rightChars="100" w:right="210"/>
        <w:jc w:val="left"/>
        <w:rPr>
          <w:sz w:val="18"/>
          <w:szCs w:val="18"/>
        </w:rPr>
        <w:pPrChange w:id="18" w:author="Shuo Liu" w:date="2019-03-06T14:38:00Z">
          <w:pPr>
            <w:tabs>
              <w:tab w:val="left" w:pos="-567"/>
            </w:tabs>
            <w:spacing w:line="0" w:lineRule="atLeast"/>
            <w:ind w:rightChars="100" w:right="210"/>
            <w:jc w:val="left"/>
          </w:pPr>
        </w:pPrChange>
      </w:pPr>
      <w:bookmarkStart w:id="19" w:name="_GoBack"/>
      <w:bookmarkEnd w:id="19"/>
    </w:p>
    <w:p w14:paraId="78F11973" w14:textId="77777777" w:rsidR="00630216" w:rsidRDefault="009B060C">
      <w:pPr>
        <w:pStyle w:val="2"/>
        <w:pBdr>
          <w:bottom w:val="single" w:sz="6" w:space="1" w:color="auto"/>
        </w:pBdr>
        <w:adjustRightInd w:val="0"/>
        <w:snapToGri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SELECTED COURSE PROJECT</w:t>
      </w:r>
    </w:p>
    <w:p w14:paraId="546A3C00" w14:textId="77777777" w:rsidR="00630216" w:rsidRDefault="009B060C">
      <w:pPr>
        <w:spacing w:line="0" w:lineRule="atLeast"/>
        <w:ind w:rightChars="100" w:right="210"/>
        <w:jc w:val="left"/>
        <w:rPr>
          <w:b/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szCs w:val="20"/>
        </w:rPr>
        <w:t>Travel Management System</w:t>
      </w:r>
    </w:p>
    <w:p w14:paraId="0A8CA325" w14:textId="77777777" w:rsidR="00630216" w:rsidRDefault="009B060C">
      <w:pPr>
        <w:numPr>
          <w:ilvl w:val="0"/>
          <w:numId w:val="1"/>
        </w:numPr>
        <w:tabs>
          <w:tab w:val="left" w:pos="-567"/>
        </w:tabs>
        <w:spacing w:line="0" w:lineRule="atLeast"/>
        <w:ind w:left="0" w:rightChars="100" w:right="21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Implemented </w:t>
      </w:r>
      <w:r>
        <w:rPr>
          <w:rStyle w:val="aa"/>
          <w:rFonts w:hint="eastAsia"/>
        </w:rPr>
        <w:t>single- plot-search by Floyd algorithm and o</w:t>
      </w:r>
      <w:r>
        <w:rPr>
          <w:rFonts w:hint="eastAsia"/>
          <w:sz w:val="20"/>
          <w:szCs w:val="20"/>
        </w:rPr>
        <w:t>ptimized the algorithm for multi-plot-search</w:t>
      </w:r>
    </w:p>
    <w:p w14:paraId="505B7F6F" w14:textId="77777777" w:rsidR="00630216" w:rsidRDefault="009B060C">
      <w:pPr>
        <w:numPr>
          <w:ilvl w:val="0"/>
          <w:numId w:val="1"/>
        </w:numPr>
        <w:tabs>
          <w:tab w:val="left" w:pos="-567"/>
        </w:tabs>
        <w:spacing w:line="0" w:lineRule="atLeast"/>
        <w:ind w:left="0" w:rightChars="100" w:right="21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Realized graphical user interface in P</w:t>
      </w:r>
      <w:r w:rsidR="007720FB">
        <w:rPr>
          <w:rFonts w:hint="eastAsia"/>
          <w:sz w:val="20"/>
          <w:szCs w:val="20"/>
        </w:rPr>
        <w:t>ython</w:t>
      </w:r>
    </w:p>
    <w:p w14:paraId="6134999E" w14:textId="77777777" w:rsidR="00630216" w:rsidRDefault="00630216" w:rsidP="007720FB">
      <w:pPr>
        <w:tabs>
          <w:tab w:val="left" w:pos="-567"/>
        </w:tabs>
        <w:spacing w:line="120" w:lineRule="exact"/>
        <w:ind w:rightChars="100" w:right="210"/>
        <w:jc w:val="left"/>
        <w:rPr>
          <w:sz w:val="20"/>
          <w:szCs w:val="20"/>
        </w:rPr>
      </w:pPr>
    </w:p>
    <w:p w14:paraId="39F62980" w14:textId="77777777" w:rsidR="00630216" w:rsidRDefault="009B060C">
      <w:pPr>
        <w:tabs>
          <w:tab w:val="left" w:pos="-567"/>
        </w:tabs>
        <w:spacing w:line="0" w:lineRule="atLeast"/>
        <w:ind w:rightChars="100" w:right="210"/>
        <w:jc w:val="left"/>
        <w:rPr>
          <w:sz w:val="20"/>
          <w:szCs w:val="20"/>
        </w:rPr>
      </w:pPr>
      <w:r>
        <w:rPr>
          <w:rFonts w:hint="eastAsia"/>
          <w:b/>
          <w:bCs/>
          <w:kern w:val="0"/>
          <w:sz w:val="20"/>
          <w:szCs w:val="20"/>
        </w:rPr>
        <w:t>Decide the Most Suitable City to Migrate in</w:t>
      </w:r>
    </w:p>
    <w:p w14:paraId="33A2EAF1" w14:textId="77777777" w:rsidR="00630216" w:rsidRDefault="009B060C">
      <w:pPr>
        <w:numPr>
          <w:ilvl w:val="0"/>
          <w:numId w:val="1"/>
        </w:numPr>
        <w:tabs>
          <w:tab w:val="left" w:pos="-567"/>
        </w:tabs>
        <w:spacing w:line="0" w:lineRule="atLeast"/>
        <w:ind w:left="0" w:rightChars="100" w:right="21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Built a model based on the concept of clustering and fuzzy matrix</w:t>
      </w:r>
    </w:p>
    <w:p w14:paraId="0C1BF86B" w14:textId="77777777" w:rsidR="00630216" w:rsidRDefault="009B060C">
      <w:pPr>
        <w:numPr>
          <w:ilvl w:val="0"/>
          <w:numId w:val="1"/>
        </w:numPr>
        <w:tabs>
          <w:tab w:val="left" w:pos="-567"/>
        </w:tabs>
        <w:spacing w:line="0" w:lineRule="atLeast"/>
        <w:ind w:left="0" w:rightChars="100" w:right="21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Optimized the algorithm to reduce its time complexity</w:t>
      </w:r>
    </w:p>
    <w:p w14:paraId="2815E4AF" w14:textId="77777777" w:rsidR="00630216" w:rsidRDefault="009B060C">
      <w:pPr>
        <w:numPr>
          <w:ilvl w:val="0"/>
          <w:numId w:val="1"/>
        </w:numPr>
        <w:tabs>
          <w:tab w:val="left" w:pos="-567"/>
        </w:tabs>
        <w:spacing w:line="0" w:lineRule="atLeast"/>
        <w:ind w:left="0" w:rightChars="100" w:right="21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Averaged the model with another factor analysis one and gave the final order</w:t>
      </w:r>
    </w:p>
    <w:p w14:paraId="6AF2CFCF" w14:textId="77777777" w:rsidR="00630216" w:rsidRDefault="00630216" w:rsidP="007720FB">
      <w:pPr>
        <w:tabs>
          <w:tab w:val="left" w:pos="-567"/>
        </w:tabs>
        <w:spacing w:line="120" w:lineRule="exact"/>
        <w:ind w:rightChars="100" w:right="210"/>
        <w:jc w:val="left"/>
        <w:rPr>
          <w:sz w:val="20"/>
          <w:szCs w:val="20"/>
        </w:rPr>
      </w:pPr>
    </w:p>
    <w:p w14:paraId="001B27EC" w14:textId="77777777" w:rsidR="00630216" w:rsidRDefault="009B060C">
      <w:pPr>
        <w:spacing w:line="0" w:lineRule="atLeast"/>
        <w:ind w:rightChars="100" w:right="210"/>
        <w:jc w:val="left"/>
        <w:rPr>
          <w:sz w:val="20"/>
          <w:szCs w:val="20"/>
        </w:rPr>
      </w:pPr>
      <w:r>
        <w:rPr>
          <w:rFonts w:hint="eastAsia"/>
          <w:b/>
          <w:bCs/>
          <w:kern w:val="0"/>
          <w:sz w:val="20"/>
          <w:szCs w:val="20"/>
        </w:rPr>
        <w:t>Classification of Spam Emails</w:t>
      </w:r>
    </w:p>
    <w:p w14:paraId="2CD7359E" w14:textId="77777777" w:rsidR="00630216" w:rsidRDefault="009B060C">
      <w:pPr>
        <w:numPr>
          <w:ilvl w:val="0"/>
          <w:numId w:val="1"/>
        </w:numPr>
        <w:tabs>
          <w:tab w:val="left" w:pos="-567"/>
        </w:tabs>
        <w:spacing w:line="0" w:lineRule="atLeast"/>
        <w:ind w:left="0" w:rightChars="100" w:right="21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Implemented the classification of spam emails by gradient boosting,</w:t>
      </w:r>
      <w:r w:rsidR="0093137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CART, MARS,</w:t>
      </w:r>
      <w:r w:rsidR="0093137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random</w:t>
      </w:r>
      <w:r w:rsidR="00FD244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Forest</w:t>
      </w:r>
    </w:p>
    <w:p w14:paraId="5730C0AC" w14:textId="77777777" w:rsidR="00630216" w:rsidRDefault="009B060C">
      <w:pPr>
        <w:numPr>
          <w:ilvl w:val="0"/>
          <w:numId w:val="1"/>
        </w:numPr>
        <w:tabs>
          <w:tab w:val="left" w:pos="-567"/>
        </w:tabs>
        <w:spacing w:line="0" w:lineRule="atLeast"/>
        <w:ind w:left="0" w:rightChars="100" w:right="21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Extracted features and evaluated the relative importance of variables</w:t>
      </w:r>
    </w:p>
    <w:p w14:paraId="045C5949" w14:textId="77777777" w:rsidR="00630216" w:rsidRDefault="00630216" w:rsidP="00E42CCC">
      <w:pPr>
        <w:ind w:rightChars="100" w:right="210"/>
        <w:jc w:val="left"/>
        <w:rPr>
          <w:sz w:val="18"/>
          <w:szCs w:val="18"/>
        </w:rPr>
        <w:pPrChange w:id="20" w:author="Shuo Liu" w:date="2019-03-06T14:38:00Z">
          <w:pPr>
            <w:spacing w:line="0" w:lineRule="atLeast"/>
            <w:ind w:rightChars="100" w:right="210"/>
            <w:jc w:val="left"/>
          </w:pPr>
        </w:pPrChange>
      </w:pPr>
    </w:p>
    <w:p w14:paraId="65D9EDFB" w14:textId="77777777" w:rsidR="00630216" w:rsidRDefault="009B060C">
      <w:pPr>
        <w:pStyle w:val="2"/>
        <w:pBdr>
          <w:bottom w:val="single" w:sz="6" w:space="1" w:color="auto"/>
        </w:pBdr>
        <w:adjustRightInd w:val="0"/>
        <w:snapToGri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kern w:val="0"/>
          <w:sz w:val="22"/>
          <w:szCs w:val="22"/>
        </w:rPr>
        <w:t>EXTRACURRICULAR ACTIVITIES</w:t>
      </w:r>
    </w:p>
    <w:p w14:paraId="748B9351" w14:textId="77777777" w:rsidR="00630216" w:rsidRPr="009D75CD" w:rsidRDefault="009B060C" w:rsidP="009D75CD">
      <w:pPr>
        <w:tabs>
          <w:tab w:val="left" w:pos="2250"/>
        </w:tabs>
        <w:spacing w:line="0" w:lineRule="atLeast"/>
        <w:ind w:firstLineChars="213" w:firstLine="426"/>
        <w:jc w:val="left"/>
        <w:rPr>
          <w:sz w:val="20"/>
          <w:szCs w:val="20"/>
        </w:rPr>
      </w:pPr>
      <w:r w:rsidRPr="009D75CD">
        <w:rPr>
          <w:sz w:val="20"/>
          <w:szCs w:val="20"/>
        </w:rPr>
        <w:t>Class 1 of Grade 2014, School of Mathematical Sciences,</w:t>
      </w:r>
      <w:r w:rsidR="004E4553" w:rsidRPr="009D75CD">
        <w:rPr>
          <w:sz w:val="20"/>
          <w:szCs w:val="20"/>
        </w:rPr>
        <w:t xml:space="preserve"> </w:t>
      </w:r>
      <w:r w:rsidRPr="009D75CD">
        <w:rPr>
          <w:sz w:val="20"/>
          <w:szCs w:val="20"/>
        </w:rPr>
        <w:t xml:space="preserve">PKU    </w:t>
      </w:r>
      <w:r w:rsidRPr="007720FB">
        <w:rPr>
          <w:bCs/>
          <w:i/>
          <w:iCs/>
          <w:sz w:val="20"/>
          <w:szCs w:val="20"/>
        </w:rPr>
        <w:t>Vice monitor</w:t>
      </w:r>
      <w:r w:rsidRPr="009D75CD">
        <w:rPr>
          <w:sz w:val="20"/>
          <w:szCs w:val="20"/>
        </w:rPr>
        <w:t xml:space="preserve">             </w:t>
      </w:r>
      <w:r w:rsidR="00FF1BB9" w:rsidRPr="009D75CD">
        <w:rPr>
          <w:sz w:val="20"/>
          <w:szCs w:val="20"/>
        </w:rPr>
        <w:tab/>
      </w:r>
      <w:r w:rsidRPr="007720FB">
        <w:rPr>
          <w:sz w:val="20"/>
          <w:szCs w:val="20"/>
        </w:rPr>
        <w:t>09/2014-present</w:t>
      </w:r>
    </w:p>
    <w:p w14:paraId="299F822A" w14:textId="77777777" w:rsidR="00630216" w:rsidRPr="009D75CD" w:rsidRDefault="009B060C" w:rsidP="009D75CD">
      <w:pPr>
        <w:tabs>
          <w:tab w:val="left" w:pos="2250"/>
        </w:tabs>
        <w:spacing w:line="0" w:lineRule="atLeast"/>
        <w:ind w:firstLineChars="213" w:firstLine="426"/>
        <w:jc w:val="left"/>
        <w:rPr>
          <w:sz w:val="20"/>
          <w:szCs w:val="20"/>
        </w:rPr>
      </w:pPr>
      <w:r w:rsidRPr="009D75CD">
        <w:rPr>
          <w:sz w:val="20"/>
          <w:szCs w:val="20"/>
        </w:rPr>
        <w:t>Volleyball Team, School of Mathematical Sciences,</w:t>
      </w:r>
      <w:r w:rsidR="004E4553" w:rsidRPr="009D75CD">
        <w:rPr>
          <w:sz w:val="20"/>
          <w:szCs w:val="20"/>
        </w:rPr>
        <w:t xml:space="preserve"> </w:t>
      </w:r>
      <w:r w:rsidRPr="009D75CD">
        <w:rPr>
          <w:sz w:val="20"/>
          <w:szCs w:val="20"/>
        </w:rPr>
        <w:t xml:space="preserve">PKU         </w:t>
      </w:r>
      <w:r w:rsidRPr="007720FB">
        <w:rPr>
          <w:bCs/>
          <w:i/>
          <w:iCs/>
          <w:sz w:val="20"/>
          <w:szCs w:val="20"/>
        </w:rPr>
        <w:t>Spiker</w:t>
      </w:r>
      <w:r w:rsidRPr="009D75CD">
        <w:rPr>
          <w:i/>
          <w:iCs/>
          <w:sz w:val="20"/>
          <w:szCs w:val="20"/>
        </w:rPr>
        <w:t xml:space="preserve">    </w:t>
      </w:r>
      <w:r w:rsidRPr="009D75CD">
        <w:rPr>
          <w:sz w:val="20"/>
          <w:szCs w:val="20"/>
        </w:rPr>
        <w:t xml:space="preserve">              </w:t>
      </w:r>
      <w:r w:rsidR="00FF1BB9" w:rsidRPr="009D75CD">
        <w:rPr>
          <w:sz w:val="20"/>
          <w:szCs w:val="20"/>
        </w:rPr>
        <w:tab/>
      </w:r>
      <w:r w:rsidRPr="007720FB">
        <w:rPr>
          <w:sz w:val="20"/>
          <w:szCs w:val="20"/>
        </w:rPr>
        <w:t>09/2014-present</w:t>
      </w:r>
    </w:p>
    <w:p w14:paraId="675142EC" w14:textId="77777777" w:rsidR="00630216" w:rsidRPr="007720FB" w:rsidDel="00E42CCC" w:rsidRDefault="009B060C" w:rsidP="009D75CD">
      <w:pPr>
        <w:tabs>
          <w:tab w:val="left" w:pos="2250"/>
        </w:tabs>
        <w:spacing w:line="0" w:lineRule="atLeast"/>
        <w:ind w:firstLineChars="213" w:firstLine="426"/>
        <w:jc w:val="left"/>
        <w:rPr>
          <w:del w:id="21" w:author="Shuo Liu" w:date="2019-03-06T14:40:00Z"/>
          <w:sz w:val="20"/>
          <w:szCs w:val="20"/>
        </w:rPr>
      </w:pPr>
      <w:r w:rsidRPr="009D75CD">
        <w:rPr>
          <w:sz w:val="20"/>
          <w:szCs w:val="20"/>
        </w:rPr>
        <w:t xml:space="preserve">Student Union in the School of Mathematical Sciences, PKU      </w:t>
      </w:r>
      <w:r w:rsidRPr="007720FB">
        <w:rPr>
          <w:i/>
          <w:sz w:val="20"/>
          <w:szCs w:val="20"/>
        </w:rPr>
        <w:t>Minister</w:t>
      </w:r>
      <w:r w:rsidRPr="007720FB">
        <w:rPr>
          <w:i/>
          <w:sz w:val="20"/>
          <w:szCs w:val="20"/>
        </w:rPr>
        <w:tab/>
      </w:r>
      <w:r w:rsidRPr="007720FB">
        <w:rPr>
          <w:i/>
          <w:sz w:val="20"/>
          <w:szCs w:val="20"/>
        </w:rPr>
        <w:tab/>
      </w:r>
      <w:r w:rsidRPr="007720FB">
        <w:rPr>
          <w:i/>
          <w:sz w:val="20"/>
          <w:szCs w:val="20"/>
        </w:rPr>
        <w:tab/>
      </w:r>
      <w:r w:rsidRPr="007720FB">
        <w:rPr>
          <w:i/>
          <w:sz w:val="20"/>
          <w:szCs w:val="20"/>
        </w:rPr>
        <w:tab/>
      </w:r>
      <w:r w:rsidR="00FF1BB9" w:rsidRPr="007720FB">
        <w:rPr>
          <w:i/>
          <w:sz w:val="20"/>
          <w:szCs w:val="20"/>
        </w:rPr>
        <w:tab/>
      </w:r>
      <w:r w:rsidRPr="007720FB">
        <w:rPr>
          <w:sz w:val="20"/>
          <w:szCs w:val="20"/>
        </w:rPr>
        <w:t>04/2015</w:t>
      </w:r>
      <w:r w:rsidR="00AB2482">
        <w:rPr>
          <w:rFonts w:hint="eastAsia"/>
          <w:sz w:val="20"/>
          <w:szCs w:val="20"/>
        </w:rPr>
        <w:t>-</w:t>
      </w:r>
      <w:r w:rsidRPr="007720FB">
        <w:rPr>
          <w:sz w:val="20"/>
          <w:szCs w:val="20"/>
        </w:rPr>
        <w:t xml:space="preserve"> 03/2016</w:t>
      </w:r>
    </w:p>
    <w:p w14:paraId="33814462" w14:textId="77777777" w:rsidR="00630216" w:rsidRPr="007720FB" w:rsidRDefault="00630216" w:rsidP="00E42CCC">
      <w:pPr>
        <w:tabs>
          <w:tab w:val="left" w:pos="2250"/>
        </w:tabs>
        <w:spacing w:line="0" w:lineRule="atLeast"/>
        <w:ind w:firstLineChars="213" w:firstLine="426"/>
        <w:jc w:val="left"/>
        <w:rPr>
          <w:rFonts w:hint="eastAsia"/>
          <w:sz w:val="20"/>
          <w:szCs w:val="20"/>
        </w:rPr>
        <w:pPrChange w:id="22" w:author="Shuo Liu" w:date="2019-03-06T14:40:00Z">
          <w:pPr>
            <w:tabs>
              <w:tab w:val="left" w:pos="-284"/>
            </w:tabs>
            <w:spacing w:line="0" w:lineRule="atLeast"/>
            <w:ind w:left="-11" w:rightChars="100" w:right="210"/>
            <w:jc w:val="left"/>
          </w:pPr>
        </w:pPrChange>
      </w:pPr>
    </w:p>
    <w:sectPr w:rsidR="00630216" w:rsidRPr="007720FB" w:rsidSect="00654BED">
      <w:headerReference w:type="default" r:id="rId9"/>
      <w:pgSz w:w="11901" w:h="16840"/>
      <w:pgMar w:top="851" w:right="851" w:bottom="816" w:left="851" w:header="851" w:footer="992" w:gutter="0"/>
      <w:cols w:space="425"/>
      <w:docGrid w:type="lines" w:linePitch="312"/>
      <w:sectPrChange w:id="37" w:author="Shuo Liu" w:date="2017-11-30T10:42:00Z">
        <w:sectPr w:rsidR="00630216" w:rsidRPr="007720FB" w:rsidSect="00654BED">
          <w:pgSz w:h="16817"/>
          <w:pgMar w:top="232" w:right="851" w:bottom="215" w:left="851" w:header="851" w:footer="992" w:gutter="0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AC57A" w14:textId="77777777" w:rsidR="00A1051E" w:rsidRDefault="00A1051E" w:rsidP="00FC185B">
      <w:r>
        <w:separator/>
      </w:r>
    </w:p>
  </w:endnote>
  <w:endnote w:type="continuationSeparator" w:id="0">
    <w:p w14:paraId="1BD38758" w14:textId="77777777" w:rsidR="00A1051E" w:rsidRDefault="00A1051E" w:rsidP="00FC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0CE34" w14:textId="77777777" w:rsidR="00A1051E" w:rsidRDefault="00A1051E" w:rsidP="00FC185B">
      <w:r>
        <w:separator/>
      </w:r>
    </w:p>
  </w:footnote>
  <w:footnote w:type="continuationSeparator" w:id="0">
    <w:p w14:paraId="5E3DE332" w14:textId="77777777" w:rsidR="00A1051E" w:rsidRDefault="00A1051E" w:rsidP="00FC18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5A0A3" w14:textId="192FBF54" w:rsidR="00C95D8B" w:rsidRPr="004810C7" w:rsidRDefault="008A2E84" w:rsidP="00E42CCC">
    <w:pPr>
      <w:pStyle w:val="ac"/>
      <w:pBdr>
        <w:bottom w:val="none" w:sz="0" w:space="0" w:color="auto"/>
      </w:pBdr>
      <w:jc w:val="both"/>
      <w:rPr>
        <w:color w:val="A6A6A6" w:themeColor="background1" w:themeShade="A6"/>
        <w:rPrChange w:id="23" w:author="Shuo Liu" w:date="2017-11-30T10:46:00Z">
          <w:rPr/>
        </w:rPrChange>
      </w:rPr>
      <w:pPrChange w:id="24" w:author="Shuo Liu" w:date="2019-03-06T14:38:00Z">
        <w:pPr>
          <w:pStyle w:val="ac"/>
          <w:jc w:val="both"/>
        </w:pPr>
      </w:pPrChange>
    </w:pPr>
    <w:del w:id="25" w:author="Shuo Liu" w:date="2019-03-06T14:37:00Z">
      <w:r w:rsidRPr="004810C7" w:rsidDel="00E42CCC">
        <w:rPr>
          <w:color w:val="A6A6A6" w:themeColor="background1" w:themeShade="A6"/>
          <w:rPrChange w:id="26" w:author="Shuo Liu" w:date="2017-11-30T10:46:00Z">
            <w:rPr/>
          </w:rPrChange>
        </w:rPr>
        <w:delText>Curriculum Vita</w:delText>
      </w:r>
    </w:del>
    <w:del w:id="27" w:author="Shuo Liu" w:date="2017-11-30T10:43:00Z">
      <w:r w:rsidRPr="004810C7" w:rsidDel="00654BED">
        <w:rPr>
          <w:color w:val="A6A6A6" w:themeColor="background1" w:themeShade="A6"/>
          <w:rPrChange w:id="28" w:author="Shuo Liu" w:date="2017-11-30T10:46:00Z">
            <w:rPr/>
          </w:rPrChange>
        </w:rPr>
        <w:delText>e/Resume  Jiaying Li</w:delText>
      </w:r>
    </w:del>
    <w:del w:id="29" w:author="Shuo Liu" w:date="2019-03-06T14:37:00Z">
      <w:r w:rsidRPr="004810C7" w:rsidDel="00E42CCC">
        <w:rPr>
          <w:color w:val="A6A6A6" w:themeColor="background1" w:themeShade="A6"/>
          <w:rPrChange w:id="30" w:author="Shuo Liu" w:date="2017-11-30T10:46:00Z">
            <w:rPr/>
          </w:rPrChange>
        </w:rPr>
        <w:delText xml:space="preserve">  Stat</w:delText>
      </w:r>
      <w:r w:rsidR="004C6A90" w:rsidRPr="004810C7" w:rsidDel="00E42CCC">
        <w:rPr>
          <w:color w:val="A6A6A6" w:themeColor="background1" w:themeShade="A6"/>
          <w:rPrChange w:id="31" w:author="Shuo Liu" w:date="2017-11-30T10:46:00Z">
            <w:rPr/>
          </w:rPrChange>
        </w:rPr>
        <w:delText>ist</w:delText>
      </w:r>
      <w:r w:rsidRPr="004810C7" w:rsidDel="00E42CCC">
        <w:rPr>
          <w:color w:val="A6A6A6" w:themeColor="background1" w:themeShade="A6"/>
          <w:rPrChange w:id="32" w:author="Shuo Liu" w:date="2017-11-30T10:46:00Z">
            <w:rPr/>
          </w:rPrChange>
        </w:rPr>
        <w:delText>ics Ph.D.  Fall 2018</w:delText>
      </w:r>
    </w:del>
    <w:del w:id="33" w:author="Shuo Liu" w:date="2017-11-30T10:46:00Z">
      <w:r w:rsidRPr="004810C7" w:rsidDel="004810C7">
        <w:rPr>
          <w:color w:val="A6A6A6" w:themeColor="background1" w:themeShade="A6"/>
          <w:rPrChange w:id="34" w:author="Shuo Liu" w:date="2017-11-30T10:46:00Z">
            <w:rPr/>
          </w:rPrChange>
        </w:rPr>
        <w:delText xml:space="preserve">  </w:delText>
      </w:r>
    </w:del>
    <w:del w:id="35" w:author="Shuo Liu" w:date="2019-03-06T14:37:00Z">
      <w:r w:rsidRPr="004810C7" w:rsidDel="00E42CCC">
        <w:rPr>
          <w:color w:val="A6A6A6" w:themeColor="background1" w:themeShade="A6"/>
          <w:rPrChange w:id="36" w:author="Shuo Liu" w:date="2017-11-30T10:46:00Z">
            <w:rPr/>
          </w:rPrChange>
        </w:rPr>
        <w:delText>U-MID 22829769</w:delText>
      </w:r>
    </w:del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6415B"/>
    <w:multiLevelType w:val="multilevel"/>
    <w:tmpl w:val="6176415B"/>
    <w:lvl w:ilvl="0">
      <w:start w:val="1"/>
      <w:numFmt w:val="bullet"/>
      <w:lvlText w:val=""/>
      <w:lvlJc w:val="left"/>
      <w:pPr>
        <w:ind w:left="25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9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4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revisionView w:markup="0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CB2737"/>
    <w:rsid w:val="00040F1C"/>
    <w:rsid w:val="00043642"/>
    <w:rsid w:val="00081533"/>
    <w:rsid w:val="00171BF2"/>
    <w:rsid w:val="00233ECC"/>
    <w:rsid w:val="002945D6"/>
    <w:rsid w:val="003D4B7A"/>
    <w:rsid w:val="003F3F50"/>
    <w:rsid w:val="003F4F24"/>
    <w:rsid w:val="00471DA1"/>
    <w:rsid w:val="0047214A"/>
    <w:rsid w:val="004810C7"/>
    <w:rsid w:val="004A5381"/>
    <w:rsid w:val="004C6A90"/>
    <w:rsid w:val="004D7556"/>
    <w:rsid w:val="004E4553"/>
    <w:rsid w:val="005617FB"/>
    <w:rsid w:val="00591CAA"/>
    <w:rsid w:val="00595B50"/>
    <w:rsid w:val="005A3452"/>
    <w:rsid w:val="00630216"/>
    <w:rsid w:val="00654BED"/>
    <w:rsid w:val="00655CBD"/>
    <w:rsid w:val="006907EA"/>
    <w:rsid w:val="006C574E"/>
    <w:rsid w:val="00761D4F"/>
    <w:rsid w:val="007720FB"/>
    <w:rsid w:val="0089613B"/>
    <w:rsid w:val="008A2E84"/>
    <w:rsid w:val="00931375"/>
    <w:rsid w:val="009B060C"/>
    <w:rsid w:val="009D75CD"/>
    <w:rsid w:val="009D7D91"/>
    <w:rsid w:val="009E3DD3"/>
    <w:rsid w:val="00A1051E"/>
    <w:rsid w:val="00A232DC"/>
    <w:rsid w:val="00AB2482"/>
    <w:rsid w:val="00AF7EFF"/>
    <w:rsid w:val="00B13A37"/>
    <w:rsid w:val="00B4160E"/>
    <w:rsid w:val="00B80F61"/>
    <w:rsid w:val="00C45C69"/>
    <w:rsid w:val="00C95D8B"/>
    <w:rsid w:val="00CC1753"/>
    <w:rsid w:val="00D020FF"/>
    <w:rsid w:val="00D802C5"/>
    <w:rsid w:val="00DA61D6"/>
    <w:rsid w:val="00DB6539"/>
    <w:rsid w:val="00E42CCC"/>
    <w:rsid w:val="00E8101C"/>
    <w:rsid w:val="00F03A57"/>
    <w:rsid w:val="00FB3F75"/>
    <w:rsid w:val="00FC185B"/>
    <w:rsid w:val="00FD244E"/>
    <w:rsid w:val="00FF1BB9"/>
    <w:rsid w:val="00FF4953"/>
    <w:rsid w:val="02CB2737"/>
    <w:rsid w:val="047843A7"/>
    <w:rsid w:val="0562307E"/>
    <w:rsid w:val="07906C25"/>
    <w:rsid w:val="08B93036"/>
    <w:rsid w:val="0B9467DC"/>
    <w:rsid w:val="0D5B3D32"/>
    <w:rsid w:val="100B1EEF"/>
    <w:rsid w:val="10230EA6"/>
    <w:rsid w:val="116208C6"/>
    <w:rsid w:val="1421654A"/>
    <w:rsid w:val="17462B01"/>
    <w:rsid w:val="21D47EED"/>
    <w:rsid w:val="22E25483"/>
    <w:rsid w:val="25CB3C7F"/>
    <w:rsid w:val="2ACE2D00"/>
    <w:rsid w:val="2E4A5669"/>
    <w:rsid w:val="3C586268"/>
    <w:rsid w:val="3E943E54"/>
    <w:rsid w:val="423F2C95"/>
    <w:rsid w:val="479B4F22"/>
    <w:rsid w:val="47FC4110"/>
    <w:rsid w:val="4CD144C7"/>
    <w:rsid w:val="4F392AAB"/>
    <w:rsid w:val="550A2223"/>
    <w:rsid w:val="564023B5"/>
    <w:rsid w:val="58A81C83"/>
    <w:rsid w:val="5A287C78"/>
    <w:rsid w:val="5F9628AD"/>
    <w:rsid w:val="60F30C6F"/>
    <w:rsid w:val="610C5FBE"/>
    <w:rsid w:val="69827E10"/>
    <w:rsid w:val="6B367A85"/>
    <w:rsid w:val="73024877"/>
    <w:rsid w:val="75762805"/>
    <w:rsid w:val="758B0231"/>
    <w:rsid w:val="77C403B2"/>
    <w:rsid w:val="77ED5B15"/>
    <w:rsid w:val="79EB326D"/>
    <w:rsid w:val="7A6B714A"/>
    <w:rsid w:val="7E1C726F"/>
    <w:rsid w:val="7FB6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A620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C574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6C574E"/>
    <w:pPr>
      <w:keepNext/>
      <w:outlineLvl w:val="1"/>
    </w:pPr>
    <w:rPr>
      <w:rFonts w:ascii="Arial" w:hAnsi="Arial" w:cs="Arial"/>
      <w:b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sid w:val="006C574E"/>
    <w:rPr>
      <w:b/>
      <w:bCs/>
    </w:rPr>
  </w:style>
  <w:style w:type="paragraph" w:styleId="a4">
    <w:name w:val="annotation text"/>
    <w:basedOn w:val="a"/>
    <w:link w:val="a6"/>
    <w:rsid w:val="006C574E"/>
    <w:pPr>
      <w:jc w:val="left"/>
    </w:pPr>
  </w:style>
  <w:style w:type="paragraph" w:styleId="a7">
    <w:name w:val="Balloon Text"/>
    <w:basedOn w:val="a"/>
    <w:link w:val="a8"/>
    <w:rsid w:val="006C574E"/>
    <w:rPr>
      <w:rFonts w:ascii="Lucida Grande" w:hAnsi="Lucida Grande" w:cs="Lucida Grande"/>
      <w:sz w:val="18"/>
      <w:szCs w:val="18"/>
    </w:rPr>
  </w:style>
  <w:style w:type="character" w:styleId="a9">
    <w:name w:val="Hyperlink"/>
    <w:qFormat/>
    <w:rsid w:val="006C574E"/>
    <w:rPr>
      <w:color w:val="0000FF"/>
      <w:u w:val="single"/>
    </w:rPr>
  </w:style>
  <w:style w:type="character" w:styleId="aa">
    <w:name w:val="annotation reference"/>
    <w:basedOn w:val="a0"/>
    <w:rsid w:val="006C574E"/>
    <w:rPr>
      <w:sz w:val="21"/>
      <w:szCs w:val="21"/>
    </w:rPr>
  </w:style>
  <w:style w:type="character" w:customStyle="1" w:styleId="a8">
    <w:name w:val="批注框文本字符"/>
    <w:basedOn w:val="a0"/>
    <w:link w:val="a7"/>
    <w:qFormat/>
    <w:rsid w:val="006C574E"/>
    <w:rPr>
      <w:rFonts w:ascii="Lucida Grande" w:hAnsi="Lucida Grande" w:cs="Lucida Grande"/>
      <w:kern w:val="2"/>
      <w:sz w:val="18"/>
      <w:szCs w:val="18"/>
    </w:rPr>
  </w:style>
  <w:style w:type="character" w:customStyle="1" w:styleId="a6">
    <w:name w:val="批注文字字符"/>
    <w:basedOn w:val="a0"/>
    <w:link w:val="a4"/>
    <w:qFormat/>
    <w:rsid w:val="006C574E"/>
    <w:rPr>
      <w:kern w:val="2"/>
      <w:sz w:val="21"/>
      <w:szCs w:val="24"/>
    </w:rPr>
  </w:style>
  <w:style w:type="character" w:customStyle="1" w:styleId="a5">
    <w:name w:val="批注主题字符"/>
    <w:basedOn w:val="a6"/>
    <w:link w:val="a3"/>
    <w:qFormat/>
    <w:rsid w:val="006C574E"/>
    <w:rPr>
      <w:b/>
      <w:bCs/>
      <w:kern w:val="2"/>
      <w:sz w:val="21"/>
      <w:szCs w:val="24"/>
    </w:rPr>
  </w:style>
  <w:style w:type="paragraph" w:styleId="ab">
    <w:name w:val="Revision"/>
    <w:hidden/>
    <w:uiPriority w:val="99"/>
    <w:semiHidden/>
    <w:unhideWhenUsed/>
    <w:rsid w:val="00FD244E"/>
    <w:rPr>
      <w:kern w:val="2"/>
      <w:sz w:val="21"/>
      <w:szCs w:val="24"/>
    </w:rPr>
  </w:style>
  <w:style w:type="paragraph" w:styleId="ac">
    <w:name w:val="header"/>
    <w:basedOn w:val="a"/>
    <w:link w:val="ad"/>
    <w:uiPriority w:val="99"/>
    <w:unhideWhenUsed/>
    <w:rsid w:val="00FC1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FC185B"/>
    <w:rPr>
      <w:kern w:val="2"/>
      <w:sz w:val="18"/>
      <w:szCs w:val="18"/>
    </w:rPr>
  </w:style>
  <w:style w:type="paragraph" w:styleId="ae">
    <w:name w:val="footer"/>
    <w:basedOn w:val="a"/>
    <w:link w:val="af"/>
    <w:unhideWhenUsed/>
    <w:rsid w:val="00FC1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rsid w:val="00FC18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858B16-4122-B348-96B0-68320696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570</Words>
  <Characters>3255</Characters>
  <Application>Microsoft Macintosh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Shuo Liu</cp:lastModifiedBy>
  <cp:revision>3</cp:revision>
  <cp:lastPrinted>2017-11-27T08:03:00Z</cp:lastPrinted>
  <dcterms:created xsi:type="dcterms:W3CDTF">2019-03-06T06:37:00Z</dcterms:created>
  <dcterms:modified xsi:type="dcterms:W3CDTF">2019-03-06T06:40:00Z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